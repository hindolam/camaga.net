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36D" w:rsidRPr="00C34F26" w:rsidRDefault="007E336D" w:rsidP="00BF3041">
      <w:pPr>
        <w:jc w:val="center"/>
        <w:rPr>
          <w:rFonts w:ascii="Times New Roman" w:hAnsi="Times New Roman"/>
          <w:b/>
        </w:rPr>
      </w:pPr>
      <w:r>
        <w:rPr>
          <w:rFonts w:ascii="Times New Roman" w:hAnsi="Times New Roman"/>
          <w:b/>
        </w:rPr>
        <w:t>Listening and Learning Are Not Mutually Exclusive</w:t>
      </w:r>
    </w:p>
    <w:p w:rsidR="007E336D" w:rsidRPr="00C34F26" w:rsidRDefault="007E336D" w:rsidP="00BF3041">
      <w:pPr>
        <w:jc w:val="center"/>
        <w:rPr>
          <w:rFonts w:ascii="Times New Roman" w:hAnsi="Times New Roman"/>
          <w:b/>
          <w:szCs w:val="24"/>
        </w:rPr>
      </w:pPr>
    </w:p>
    <w:p w:rsidR="007E336D" w:rsidRPr="00C34F26" w:rsidRDefault="007E336D" w:rsidP="00BF3041">
      <w:pPr>
        <w:jc w:val="center"/>
        <w:rPr>
          <w:rFonts w:ascii="Times New Roman" w:hAnsi="Times New Roman"/>
          <w:b/>
          <w:color w:val="111111"/>
        </w:rPr>
      </w:pPr>
      <w:r w:rsidRPr="00C34F26">
        <w:rPr>
          <w:rFonts w:ascii="Times New Roman" w:hAnsi="Times New Roman"/>
          <w:b/>
          <w:color w:val="111111"/>
        </w:rPr>
        <w:t xml:space="preserve">"The ideal of absolute music is reached </w:t>
      </w:r>
      <w:r>
        <w:rPr>
          <w:rFonts w:ascii="Times New Roman" w:hAnsi="Times New Roman"/>
          <w:b/>
          <w:color w:val="111111"/>
        </w:rPr>
        <w:t>only through</w:t>
      </w:r>
      <w:r w:rsidRPr="00C34F26">
        <w:rPr>
          <w:rFonts w:ascii="Times New Roman" w:hAnsi="Times New Roman"/>
          <w:b/>
          <w:color w:val="111111"/>
        </w:rPr>
        <w:t xml:space="preserve"> manodharma sangeet</w:t>
      </w:r>
      <w:r>
        <w:rPr>
          <w:rFonts w:ascii="Times New Roman" w:hAnsi="Times New Roman"/>
          <w:b/>
          <w:color w:val="111111"/>
        </w:rPr>
        <w:t>h</w:t>
      </w:r>
      <w:r w:rsidRPr="00C34F26">
        <w:rPr>
          <w:rFonts w:ascii="Times New Roman" w:hAnsi="Times New Roman"/>
          <w:b/>
          <w:color w:val="111111"/>
        </w:rPr>
        <w:t>a" (Professor P. Sambamurthy).</w:t>
      </w:r>
    </w:p>
    <w:p w:rsidR="007E336D" w:rsidRPr="00917081" w:rsidRDefault="007E336D" w:rsidP="00BF3041">
      <w:pPr>
        <w:jc w:val="center"/>
        <w:rPr>
          <w:rFonts w:ascii="Times New Roman" w:hAnsi="Times New Roman"/>
          <w:szCs w:val="24"/>
        </w:rPr>
      </w:pPr>
    </w:p>
    <w:p w:rsidR="007E336D" w:rsidRPr="00917081" w:rsidRDefault="007E336D">
      <w:pPr>
        <w:rPr>
          <w:rFonts w:ascii="Times New Roman" w:hAnsi="Times New Roman"/>
          <w:szCs w:val="24"/>
        </w:rPr>
      </w:pPr>
      <w:r w:rsidRPr="00917081">
        <w:rPr>
          <w:rFonts w:ascii="Times New Roman" w:hAnsi="Times New Roman"/>
          <w:szCs w:val="24"/>
        </w:rPr>
        <w:t>Ten year old Vani is dressed up and ready to g</w:t>
      </w:r>
      <w:r>
        <w:rPr>
          <w:rFonts w:ascii="Times New Roman" w:hAnsi="Times New Roman"/>
          <w:szCs w:val="24"/>
        </w:rPr>
        <w:t>et into the car</w:t>
      </w:r>
      <w:r w:rsidRPr="00917081">
        <w:rPr>
          <w:rFonts w:ascii="Times New Roman" w:hAnsi="Times New Roman"/>
          <w:szCs w:val="24"/>
        </w:rPr>
        <w:t xml:space="preserve">.  Today is Aradhana celebrations at the temple and Vani is going to sing two compositions of Saint Thyagaraja.  Durga, Vani’s mother, is </w:t>
      </w:r>
      <w:del w:id="0" w:author="Vidhya" w:date="2009-06-18T20:38:00Z">
        <w:r w:rsidRPr="00917081" w:rsidDel="008F7C90">
          <w:rPr>
            <w:rFonts w:ascii="Times New Roman" w:hAnsi="Times New Roman"/>
            <w:szCs w:val="24"/>
          </w:rPr>
          <w:delText xml:space="preserve">all </w:delText>
        </w:r>
      </w:del>
      <w:ins w:id="1" w:author="Vidhya" w:date="2009-06-18T20:38:00Z">
        <w:r>
          <w:rPr>
            <w:rFonts w:ascii="Times New Roman" w:hAnsi="Times New Roman"/>
            <w:szCs w:val="24"/>
          </w:rPr>
          <w:t xml:space="preserve">visibly </w:t>
        </w:r>
      </w:ins>
      <w:r w:rsidRPr="00917081">
        <w:rPr>
          <w:rFonts w:ascii="Times New Roman" w:hAnsi="Times New Roman"/>
          <w:szCs w:val="24"/>
        </w:rPr>
        <w:t xml:space="preserve">excited </w:t>
      </w:r>
      <w:del w:id="2" w:author="Vidhya" w:date="2009-06-18T20:38:00Z">
        <w:r w:rsidRPr="00917081" w:rsidDel="008F7C90">
          <w:rPr>
            <w:rFonts w:ascii="Times New Roman" w:hAnsi="Times New Roman"/>
            <w:szCs w:val="24"/>
          </w:rPr>
          <w:delText xml:space="preserve">that </w:delText>
        </w:r>
      </w:del>
      <w:ins w:id="3" w:author="Vidhya" w:date="2009-06-18T20:38:00Z">
        <w:r>
          <w:rPr>
            <w:rFonts w:ascii="Times New Roman" w:hAnsi="Times New Roman"/>
            <w:szCs w:val="24"/>
          </w:rPr>
          <w:t>about</w:t>
        </w:r>
        <w:r w:rsidRPr="00917081">
          <w:rPr>
            <w:rFonts w:ascii="Times New Roman" w:hAnsi="Times New Roman"/>
            <w:szCs w:val="24"/>
          </w:rPr>
          <w:t xml:space="preserve"> </w:t>
        </w:r>
      </w:ins>
      <w:r w:rsidRPr="00917081">
        <w:rPr>
          <w:rFonts w:ascii="Times New Roman" w:hAnsi="Times New Roman"/>
          <w:szCs w:val="24"/>
        </w:rPr>
        <w:t xml:space="preserve">Vani </w:t>
      </w:r>
      <w:del w:id="4" w:author="Vidhya" w:date="2009-06-18T20:38:00Z">
        <w:r w:rsidRPr="00917081" w:rsidDel="008F7C90">
          <w:rPr>
            <w:rFonts w:ascii="Times New Roman" w:hAnsi="Times New Roman"/>
            <w:szCs w:val="24"/>
          </w:rPr>
          <w:delText xml:space="preserve">is going to </w:delText>
        </w:r>
      </w:del>
      <w:r w:rsidRPr="00917081">
        <w:rPr>
          <w:rFonts w:ascii="Times New Roman" w:hAnsi="Times New Roman"/>
          <w:szCs w:val="24"/>
        </w:rPr>
        <w:t>giv</w:t>
      </w:r>
      <w:ins w:id="5" w:author="Vidhya" w:date="2009-06-18T20:38:00Z">
        <w:r>
          <w:rPr>
            <w:rFonts w:ascii="Times New Roman" w:hAnsi="Times New Roman"/>
            <w:szCs w:val="24"/>
          </w:rPr>
          <w:t>ing</w:t>
        </w:r>
      </w:ins>
      <w:del w:id="6" w:author="Vidhya" w:date="2009-06-18T20:38:00Z">
        <w:r w:rsidRPr="00917081" w:rsidDel="008F7C90">
          <w:rPr>
            <w:rFonts w:ascii="Times New Roman" w:hAnsi="Times New Roman"/>
            <w:szCs w:val="24"/>
          </w:rPr>
          <w:delText>e</w:delText>
        </w:r>
      </w:del>
      <w:r w:rsidRPr="00917081">
        <w:rPr>
          <w:rFonts w:ascii="Times New Roman" w:hAnsi="Times New Roman"/>
          <w:szCs w:val="24"/>
        </w:rPr>
        <w:t xml:space="preserve"> her first public performance.  </w:t>
      </w:r>
    </w:p>
    <w:p w:rsidR="007E336D" w:rsidRPr="00917081" w:rsidRDefault="007E336D">
      <w:pPr>
        <w:rPr>
          <w:rFonts w:ascii="Times New Roman" w:hAnsi="Times New Roman"/>
          <w:szCs w:val="24"/>
        </w:rPr>
      </w:pPr>
    </w:p>
    <w:p w:rsidR="007E336D" w:rsidRPr="00917081" w:rsidRDefault="007E336D">
      <w:pPr>
        <w:rPr>
          <w:rFonts w:ascii="Times New Roman" w:hAnsi="Times New Roman"/>
          <w:szCs w:val="24"/>
        </w:rPr>
      </w:pPr>
      <w:ins w:id="7" w:author="Vidhya" w:date="2009-06-18T20:38:00Z">
        <w:r>
          <w:rPr>
            <w:rFonts w:ascii="Times New Roman" w:hAnsi="Times New Roman"/>
            <w:szCs w:val="24"/>
          </w:rPr>
          <w:t xml:space="preserve">At </w:t>
        </w:r>
      </w:ins>
      <w:del w:id="8" w:author="Vidhya" w:date="2009-06-18T20:38:00Z">
        <w:r w:rsidRPr="00917081" w:rsidDel="008F7C90">
          <w:rPr>
            <w:rFonts w:ascii="Times New Roman" w:hAnsi="Times New Roman"/>
            <w:szCs w:val="24"/>
          </w:rPr>
          <w:delText>A</w:delText>
        </w:r>
      </w:del>
      <w:ins w:id="9" w:author="Vidhya" w:date="2009-06-18T20:38:00Z">
        <w:r>
          <w:rPr>
            <w:rFonts w:ascii="Times New Roman" w:hAnsi="Times New Roman"/>
            <w:szCs w:val="24"/>
          </w:rPr>
          <w:t>a</w:t>
        </w:r>
      </w:ins>
      <w:r w:rsidRPr="00917081">
        <w:rPr>
          <w:rFonts w:ascii="Times New Roman" w:hAnsi="Times New Roman"/>
          <w:szCs w:val="24"/>
        </w:rPr>
        <w:t>bout ten thirty in the morning, Vani</w:t>
      </w:r>
      <w:del w:id="10" w:author="Vidhya" w:date="2009-06-18T20:39:00Z">
        <w:r w:rsidRPr="00917081" w:rsidDel="008F7C90">
          <w:rPr>
            <w:rFonts w:ascii="Times New Roman" w:hAnsi="Times New Roman"/>
            <w:szCs w:val="24"/>
          </w:rPr>
          <w:delText>,</w:delText>
        </w:r>
      </w:del>
      <w:r w:rsidRPr="00917081">
        <w:rPr>
          <w:rFonts w:ascii="Times New Roman" w:hAnsi="Times New Roman"/>
          <w:szCs w:val="24"/>
        </w:rPr>
        <w:t xml:space="preserve"> arrives at the temple</w:t>
      </w:r>
      <w:ins w:id="11" w:author="Vidhya" w:date="2009-06-18T20:39:00Z">
        <w:r>
          <w:rPr>
            <w:rFonts w:ascii="Times New Roman" w:hAnsi="Times New Roman"/>
            <w:szCs w:val="24"/>
          </w:rPr>
          <w:t>, flanked by</w:t>
        </w:r>
      </w:ins>
      <w:del w:id="12" w:author="Vidhya" w:date="2009-06-18T20:39:00Z">
        <w:r w:rsidRPr="00917081" w:rsidDel="008F7C90">
          <w:rPr>
            <w:rFonts w:ascii="Times New Roman" w:hAnsi="Times New Roman"/>
            <w:szCs w:val="24"/>
          </w:rPr>
          <w:delText xml:space="preserve"> with</w:delText>
        </w:r>
      </w:del>
      <w:r w:rsidRPr="00917081">
        <w:rPr>
          <w:rFonts w:ascii="Times New Roman" w:hAnsi="Times New Roman"/>
          <w:szCs w:val="24"/>
        </w:rPr>
        <w:t xml:space="preserve"> her father and mother </w:t>
      </w:r>
      <w:del w:id="13" w:author="Vidhya" w:date="2009-06-18T20:39:00Z">
        <w:r w:rsidDel="008F7C90">
          <w:rPr>
            <w:rFonts w:ascii="Times New Roman" w:hAnsi="Times New Roman"/>
            <w:szCs w:val="24"/>
          </w:rPr>
          <w:delText>escorting her</w:delText>
        </w:r>
        <w:r w:rsidRPr="00917081" w:rsidDel="008F7C90">
          <w:rPr>
            <w:rFonts w:ascii="Times New Roman" w:hAnsi="Times New Roman"/>
            <w:szCs w:val="24"/>
          </w:rPr>
          <w:delText xml:space="preserve"> </w:delText>
        </w:r>
      </w:del>
      <w:r>
        <w:rPr>
          <w:rFonts w:ascii="Times New Roman" w:hAnsi="Times New Roman"/>
          <w:szCs w:val="24"/>
        </w:rPr>
        <w:t>on either side.  Vani and her parents enter the auditorium, walk</w:t>
      </w:r>
      <w:r w:rsidRPr="00917081">
        <w:rPr>
          <w:rFonts w:ascii="Times New Roman" w:hAnsi="Times New Roman"/>
          <w:szCs w:val="24"/>
        </w:rPr>
        <w:t xml:space="preserve"> towards the front </w:t>
      </w:r>
      <w:r>
        <w:rPr>
          <w:rFonts w:ascii="Times New Roman" w:hAnsi="Times New Roman"/>
          <w:szCs w:val="24"/>
        </w:rPr>
        <w:t>row</w:t>
      </w:r>
      <w:del w:id="14" w:author="Vidhya" w:date="2009-06-18T20:39:00Z">
        <w:r w:rsidDel="008F7C90">
          <w:rPr>
            <w:rFonts w:ascii="Times New Roman" w:hAnsi="Times New Roman"/>
            <w:szCs w:val="24"/>
          </w:rPr>
          <w:delText>s</w:delText>
        </w:r>
      </w:del>
      <w:r>
        <w:rPr>
          <w:rFonts w:ascii="Times New Roman" w:hAnsi="Times New Roman"/>
          <w:szCs w:val="24"/>
        </w:rPr>
        <w:t xml:space="preserve"> and seat themselves.</w:t>
      </w:r>
      <w:r w:rsidRPr="00917081">
        <w:rPr>
          <w:rFonts w:ascii="Times New Roman" w:hAnsi="Times New Roman"/>
          <w:szCs w:val="24"/>
        </w:rPr>
        <w:t xml:space="preserve">  Around 11 A.M., one of the organizers announces Vani’s name as the next </w:t>
      </w:r>
      <w:del w:id="15" w:author="Vidhya" w:date="2009-06-18T20:39:00Z">
        <w:r w:rsidRPr="00917081" w:rsidDel="008F7C90">
          <w:rPr>
            <w:rFonts w:ascii="Times New Roman" w:hAnsi="Times New Roman"/>
            <w:szCs w:val="24"/>
          </w:rPr>
          <w:delText>participant</w:delText>
        </w:r>
      </w:del>
      <w:ins w:id="16" w:author="Vidhya" w:date="2009-06-18T20:39:00Z">
        <w:r>
          <w:rPr>
            <w:rFonts w:ascii="Times New Roman" w:hAnsi="Times New Roman"/>
            <w:szCs w:val="24"/>
          </w:rPr>
          <w:t>performer</w:t>
        </w:r>
      </w:ins>
      <w:r>
        <w:rPr>
          <w:rFonts w:ascii="Times New Roman" w:hAnsi="Times New Roman"/>
          <w:szCs w:val="24"/>
        </w:rPr>
        <w:t>.  V</w:t>
      </w:r>
      <w:r w:rsidRPr="00917081">
        <w:rPr>
          <w:rFonts w:ascii="Times New Roman" w:hAnsi="Times New Roman"/>
          <w:szCs w:val="24"/>
        </w:rPr>
        <w:t xml:space="preserve">ani walks briskly to the stage, carrying </w:t>
      </w:r>
      <w:r>
        <w:rPr>
          <w:rFonts w:ascii="Times New Roman" w:hAnsi="Times New Roman"/>
          <w:szCs w:val="24"/>
        </w:rPr>
        <w:t>her</w:t>
      </w:r>
      <w:r w:rsidRPr="00917081">
        <w:rPr>
          <w:rFonts w:ascii="Times New Roman" w:hAnsi="Times New Roman"/>
          <w:szCs w:val="24"/>
        </w:rPr>
        <w:t xml:space="preserve"> sruthi box </w:t>
      </w:r>
      <w:del w:id="17" w:author="Vidhya" w:date="2009-06-18T20:39:00Z">
        <w:r w:rsidDel="008F7C90">
          <w:rPr>
            <w:rFonts w:ascii="Times New Roman" w:hAnsi="Times New Roman"/>
            <w:szCs w:val="24"/>
          </w:rPr>
          <w:delText>o</w:delText>
        </w:r>
        <w:r w:rsidRPr="00917081" w:rsidDel="008F7C90">
          <w:rPr>
            <w:rFonts w:ascii="Times New Roman" w:hAnsi="Times New Roman"/>
            <w:szCs w:val="24"/>
          </w:rPr>
          <w:delText xml:space="preserve">n </w:delText>
        </w:r>
      </w:del>
      <w:ins w:id="18" w:author="Vidhya" w:date="2009-06-18T20:39:00Z">
        <w:r>
          <w:rPr>
            <w:rFonts w:ascii="Times New Roman" w:hAnsi="Times New Roman"/>
            <w:szCs w:val="24"/>
          </w:rPr>
          <w:t>in</w:t>
        </w:r>
        <w:r w:rsidRPr="00917081">
          <w:rPr>
            <w:rFonts w:ascii="Times New Roman" w:hAnsi="Times New Roman"/>
            <w:szCs w:val="24"/>
          </w:rPr>
          <w:t xml:space="preserve"> </w:t>
        </w:r>
      </w:ins>
      <w:r w:rsidRPr="00917081">
        <w:rPr>
          <w:rFonts w:ascii="Times New Roman" w:hAnsi="Times New Roman"/>
          <w:szCs w:val="24"/>
        </w:rPr>
        <w:t>her right hand</w:t>
      </w:r>
      <w:r>
        <w:rPr>
          <w:rFonts w:ascii="Times New Roman" w:hAnsi="Times New Roman"/>
          <w:szCs w:val="24"/>
        </w:rPr>
        <w:t xml:space="preserve">, </w:t>
      </w:r>
      <w:ins w:id="19" w:author="Vidhya" w:date="2009-06-18T20:39:00Z">
        <w:r>
          <w:rPr>
            <w:rFonts w:ascii="Times New Roman" w:hAnsi="Times New Roman"/>
            <w:szCs w:val="24"/>
          </w:rPr>
          <w:t xml:space="preserve">and confidently </w:t>
        </w:r>
      </w:ins>
      <w:del w:id="20" w:author="Vidhya" w:date="2009-06-18T20:40:00Z">
        <w:r w:rsidDel="008F7C90">
          <w:rPr>
            <w:rFonts w:ascii="Times New Roman" w:hAnsi="Times New Roman"/>
            <w:szCs w:val="24"/>
          </w:rPr>
          <w:delText xml:space="preserve">and </w:delText>
        </w:r>
      </w:del>
      <w:r>
        <w:rPr>
          <w:rFonts w:ascii="Times New Roman" w:hAnsi="Times New Roman"/>
          <w:szCs w:val="24"/>
        </w:rPr>
        <w:t xml:space="preserve">sits </w:t>
      </w:r>
      <w:del w:id="21" w:author="Vidhya" w:date="2009-06-18T20:40:00Z">
        <w:r w:rsidDel="008F7C90">
          <w:rPr>
            <w:rFonts w:ascii="Times New Roman" w:hAnsi="Times New Roman"/>
            <w:szCs w:val="24"/>
          </w:rPr>
          <w:delText xml:space="preserve">before </w:delText>
        </w:r>
      </w:del>
      <w:ins w:id="22" w:author="Vidhya" w:date="2009-06-18T20:40:00Z">
        <w:r>
          <w:rPr>
            <w:rFonts w:ascii="Times New Roman" w:hAnsi="Times New Roman"/>
            <w:szCs w:val="24"/>
          </w:rPr>
          <w:t xml:space="preserve">in front of </w:t>
        </w:r>
      </w:ins>
      <w:r>
        <w:rPr>
          <w:rFonts w:ascii="Times New Roman" w:hAnsi="Times New Roman"/>
          <w:szCs w:val="24"/>
        </w:rPr>
        <w:t xml:space="preserve">the </w:t>
      </w:r>
      <w:del w:id="23" w:author="Vidhya" w:date="2009-06-18T20:40:00Z">
        <w:r w:rsidDel="008F7C90">
          <w:rPr>
            <w:rFonts w:ascii="Times New Roman" w:hAnsi="Times New Roman"/>
            <w:szCs w:val="24"/>
          </w:rPr>
          <w:delText>mike</w:delText>
        </w:r>
      </w:del>
      <w:ins w:id="24" w:author="Vidhya" w:date="2009-06-18T20:40:00Z">
        <w:r>
          <w:rPr>
            <w:rFonts w:ascii="Times New Roman" w:hAnsi="Times New Roman"/>
            <w:szCs w:val="24"/>
          </w:rPr>
          <w:t>microphone</w:t>
        </w:r>
      </w:ins>
      <w:r w:rsidRPr="00917081">
        <w:rPr>
          <w:rFonts w:ascii="Times New Roman" w:hAnsi="Times New Roman"/>
          <w:szCs w:val="24"/>
        </w:rPr>
        <w:t>.  After checking her voice alignment with the sruthi</w:t>
      </w:r>
      <w:ins w:id="25" w:author="Vidhya" w:date="2009-06-18T20:40:00Z">
        <w:r>
          <w:rPr>
            <w:rFonts w:ascii="Times New Roman" w:hAnsi="Times New Roman"/>
            <w:szCs w:val="24"/>
          </w:rPr>
          <w:t xml:space="preserve"> with all the decorum of a professional</w:t>
        </w:r>
      </w:ins>
      <w:r w:rsidRPr="00917081">
        <w:rPr>
          <w:rFonts w:ascii="Times New Roman" w:hAnsi="Times New Roman"/>
          <w:szCs w:val="24"/>
        </w:rPr>
        <w:t xml:space="preserve">, she starts </w:t>
      </w:r>
      <w:ins w:id="26" w:author="Vidhya" w:date="2009-06-18T20:40:00Z">
        <w:r>
          <w:rPr>
            <w:rFonts w:ascii="Times New Roman" w:hAnsi="Times New Roman"/>
            <w:szCs w:val="24"/>
          </w:rPr>
          <w:t xml:space="preserve">to sing </w:t>
        </w:r>
      </w:ins>
      <w:del w:id="27" w:author="Vidhya" w:date="2009-06-18T20:40:00Z">
        <w:r w:rsidRPr="00917081" w:rsidDel="008F7C90">
          <w:rPr>
            <w:rFonts w:ascii="Times New Roman" w:hAnsi="Times New Roman"/>
            <w:szCs w:val="24"/>
          </w:rPr>
          <w:delText xml:space="preserve">on </w:delText>
        </w:r>
      </w:del>
      <w:r w:rsidRPr="00917081">
        <w:rPr>
          <w:rFonts w:ascii="Times New Roman" w:hAnsi="Times New Roman"/>
          <w:szCs w:val="24"/>
        </w:rPr>
        <w:t xml:space="preserve">her first song, Marukelara in Jayantha Sri.  She </w:t>
      </w:r>
      <w:del w:id="28" w:author="Vidhya" w:date="2009-06-18T20:40:00Z">
        <w:r w:rsidDel="008F7C90">
          <w:rPr>
            <w:rFonts w:ascii="Times New Roman" w:hAnsi="Times New Roman"/>
            <w:szCs w:val="24"/>
          </w:rPr>
          <w:delText xml:space="preserve">then </w:delText>
        </w:r>
      </w:del>
      <w:r w:rsidRPr="00917081">
        <w:rPr>
          <w:rFonts w:ascii="Times New Roman" w:hAnsi="Times New Roman"/>
          <w:szCs w:val="24"/>
        </w:rPr>
        <w:t xml:space="preserve">follows </w:t>
      </w:r>
      <w:r>
        <w:rPr>
          <w:rFonts w:ascii="Times New Roman" w:hAnsi="Times New Roman"/>
          <w:szCs w:val="24"/>
        </w:rPr>
        <w:t xml:space="preserve">it with </w:t>
      </w:r>
      <w:del w:id="29" w:author="Vidhya" w:date="2009-06-18T20:40:00Z">
        <w:r w:rsidDel="008F7C90">
          <w:rPr>
            <w:rFonts w:ascii="Times New Roman" w:hAnsi="Times New Roman"/>
            <w:szCs w:val="24"/>
          </w:rPr>
          <w:delText xml:space="preserve">her </w:delText>
        </w:r>
      </w:del>
      <w:ins w:id="30" w:author="Vidhya" w:date="2009-06-18T20:40:00Z">
        <w:r>
          <w:rPr>
            <w:rFonts w:ascii="Times New Roman" w:hAnsi="Times New Roman"/>
            <w:szCs w:val="24"/>
          </w:rPr>
          <w:t xml:space="preserve">a </w:t>
        </w:r>
      </w:ins>
      <w:r>
        <w:rPr>
          <w:rFonts w:ascii="Times New Roman" w:hAnsi="Times New Roman"/>
          <w:szCs w:val="24"/>
        </w:rPr>
        <w:t>second</w:t>
      </w:r>
      <w:r w:rsidRPr="00917081">
        <w:rPr>
          <w:rFonts w:ascii="Times New Roman" w:hAnsi="Times New Roman"/>
          <w:szCs w:val="24"/>
        </w:rPr>
        <w:t xml:space="preserve"> composition</w:t>
      </w:r>
      <w:r>
        <w:rPr>
          <w:rFonts w:ascii="Times New Roman" w:hAnsi="Times New Roman"/>
          <w:szCs w:val="24"/>
        </w:rPr>
        <w:t xml:space="preserve">, </w:t>
      </w:r>
      <w:r w:rsidRPr="00917081">
        <w:rPr>
          <w:rFonts w:ascii="Times New Roman" w:hAnsi="Times New Roman"/>
          <w:szCs w:val="24"/>
        </w:rPr>
        <w:t xml:space="preserve">Thelisi Rama Chinthanatho in Poorna Chandrika.  Vani, having learnt music </w:t>
      </w:r>
      <w:del w:id="31" w:author="Vidhya" w:date="2009-06-18T20:41:00Z">
        <w:r w:rsidRPr="00917081" w:rsidDel="008F7C90">
          <w:rPr>
            <w:rFonts w:ascii="Times New Roman" w:hAnsi="Times New Roman"/>
            <w:szCs w:val="24"/>
          </w:rPr>
          <w:delText xml:space="preserve">only </w:delText>
        </w:r>
      </w:del>
      <w:r w:rsidRPr="00917081">
        <w:rPr>
          <w:rFonts w:ascii="Times New Roman" w:hAnsi="Times New Roman"/>
          <w:szCs w:val="24"/>
        </w:rPr>
        <w:t xml:space="preserve">for </w:t>
      </w:r>
      <w:del w:id="32" w:author="Vidhya" w:date="2009-06-18T20:41:00Z">
        <w:r w:rsidRPr="00917081" w:rsidDel="008F7C90">
          <w:rPr>
            <w:rFonts w:ascii="Times New Roman" w:hAnsi="Times New Roman"/>
            <w:szCs w:val="24"/>
          </w:rPr>
          <w:delText>the last</w:delText>
        </w:r>
      </w:del>
      <w:ins w:id="33" w:author="Vidhya" w:date="2009-06-18T20:41:00Z">
        <w:r>
          <w:rPr>
            <w:rFonts w:ascii="Times New Roman" w:hAnsi="Times New Roman"/>
            <w:szCs w:val="24"/>
          </w:rPr>
          <w:t xml:space="preserve">only </w:t>
        </w:r>
      </w:ins>
      <w:del w:id="34" w:author="Vidhya" w:date="2009-06-18T20:41:00Z">
        <w:r w:rsidRPr="00917081" w:rsidDel="008F7C90">
          <w:rPr>
            <w:rFonts w:ascii="Times New Roman" w:hAnsi="Times New Roman"/>
            <w:szCs w:val="24"/>
          </w:rPr>
          <w:delText xml:space="preserve"> </w:delText>
        </w:r>
      </w:del>
      <w:r w:rsidRPr="00917081">
        <w:rPr>
          <w:rFonts w:ascii="Times New Roman" w:hAnsi="Times New Roman"/>
          <w:szCs w:val="24"/>
        </w:rPr>
        <w:t xml:space="preserve">three years, performs </w:t>
      </w:r>
      <w:del w:id="35" w:author="Vidhya" w:date="2009-06-18T20:41:00Z">
        <w:r w:rsidRPr="00917081" w:rsidDel="008F7C90">
          <w:rPr>
            <w:rFonts w:ascii="Times New Roman" w:hAnsi="Times New Roman"/>
            <w:szCs w:val="24"/>
          </w:rPr>
          <w:delText xml:space="preserve">confidently </w:delText>
        </w:r>
      </w:del>
      <w:ins w:id="36" w:author="Vidhya" w:date="2009-06-18T20:41:00Z">
        <w:r>
          <w:rPr>
            <w:rFonts w:ascii="Times New Roman" w:hAnsi="Times New Roman"/>
            <w:szCs w:val="24"/>
          </w:rPr>
          <w:t>flawlessly</w:t>
        </w:r>
        <w:r w:rsidRPr="00917081">
          <w:rPr>
            <w:rFonts w:ascii="Times New Roman" w:hAnsi="Times New Roman"/>
            <w:szCs w:val="24"/>
          </w:rPr>
          <w:t xml:space="preserve"> </w:t>
        </w:r>
      </w:ins>
      <w:r w:rsidRPr="00917081">
        <w:rPr>
          <w:rFonts w:ascii="Times New Roman" w:hAnsi="Times New Roman"/>
          <w:szCs w:val="24"/>
        </w:rPr>
        <w:t xml:space="preserve">and renders the songs </w:t>
      </w:r>
      <w:ins w:id="37" w:author="Vidhya" w:date="2009-06-18T20:41:00Z">
        <w:r>
          <w:rPr>
            <w:rFonts w:ascii="Times New Roman" w:hAnsi="Times New Roman"/>
            <w:szCs w:val="24"/>
          </w:rPr>
          <w:t xml:space="preserve">exactly </w:t>
        </w:r>
      </w:ins>
      <w:r w:rsidRPr="00917081">
        <w:rPr>
          <w:rFonts w:ascii="Times New Roman" w:hAnsi="Times New Roman"/>
          <w:szCs w:val="24"/>
        </w:rPr>
        <w:t>as taught by her teacher.</w:t>
      </w:r>
    </w:p>
    <w:p w:rsidR="007E336D" w:rsidRPr="00917081" w:rsidRDefault="007E336D">
      <w:pPr>
        <w:rPr>
          <w:rFonts w:ascii="Times New Roman" w:hAnsi="Times New Roman"/>
          <w:szCs w:val="24"/>
        </w:rPr>
      </w:pPr>
    </w:p>
    <w:p w:rsidR="007E336D" w:rsidRPr="00917081" w:rsidRDefault="007E336D">
      <w:pPr>
        <w:rPr>
          <w:rFonts w:ascii="Times New Roman" w:hAnsi="Times New Roman"/>
          <w:szCs w:val="24"/>
        </w:rPr>
      </w:pPr>
      <w:r>
        <w:rPr>
          <w:rFonts w:ascii="Times New Roman" w:hAnsi="Times New Roman"/>
          <w:szCs w:val="24"/>
        </w:rPr>
        <w:t xml:space="preserve">After </w:t>
      </w:r>
      <w:del w:id="38" w:author="Vidhya" w:date="2009-06-18T20:41:00Z">
        <w:r w:rsidDel="008F7C90">
          <w:rPr>
            <w:rFonts w:ascii="Times New Roman" w:hAnsi="Times New Roman"/>
            <w:szCs w:val="24"/>
          </w:rPr>
          <w:delText>completing her assigned songs</w:delText>
        </w:r>
      </w:del>
      <w:ins w:id="39" w:author="Vidhya" w:date="2009-06-18T20:41:00Z">
        <w:r>
          <w:rPr>
            <w:rFonts w:ascii="Times New Roman" w:hAnsi="Times New Roman"/>
            <w:szCs w:val="24"/>
          </w:rPr>
          <w:t>her performance</w:t>
        </w:r>
      </w:ins>
      <w:r>
        <w:rPr>
          <w:rFonts w:ascii="Times New Roman" w:hAnsi="Times New Roman"/>
          <w:szCs w:val="24"/>
        </w:rPr>
        <w:t xml:space="preserve">, </w:t>
      </w:r>
      <w:r w:rsidRPr="00917081">
        <w:rPr>
          <w:rFonts w:ascii="Times New Roman" w:hAnsi="Times New Roman"/>
          <w:szCs w:val="24"/>
        </w:rPr>
        <w:t>Vani gets down from the stage and walks towards her parents</w:t>
      </w:r>
      <w:r>
        <w:rPr>
          <w:rFonts w:ascii="Times New Roman" w:hAnsi="Times New Roman"/>
          <w:szCs w:val="24"/>
        </w:rPr>
        <w:t>.</w:t>
      </w:r>
      <w:r w:rsidRPr="00917081">
        <w:rPr>
          <w:rFonts w:ascii="Times New Roman" w:hAnsi="Times New Roman"/>
          <w:szCs w:val="24"/>
        </w:rPr>
        <w:t xml:space="preserve">  </w:t>
      </w:r>
      <w:del w:id="40" w:author="Vidhya" w:date="2009-06-18T20:42:00Z">
        <w:r w:rsidRPr="00917081" w:rsidDel="008F7C90">
          <w:rPr>
            <w:rFonts w:ascii="Times New Roman" w:hAnsi="Times New Roman"/>
            <w:szCs w:val="24"/>
          </w:rPr>
          <w:delText>Her parents</w:delText>
        </w:r>
      </w:del>
      <w:ins w:id="41" w:author="Vidhya" w:date="2009-06-18T20:42:00Z">
        <w:r>
          <w:rPr>
            <w:rFonts w:ascii="Times New Roman" w:hAnsi="Times New Roman"/>
            <w:szCs w:val="24"/>
          </w:rPr>
          <w:t>They</w:t>
        </w:r>
      </w:ins>
      <w:r w:rsidRPr="00917081">
        <w:rPr>
          <w:rFonts w:ascii="Times New Roman" w:hAnsi="Times New Roman"/>
          <w:szCs w:val="24"/>
        </w:rPr>
        <w:t xml:space="preserve"> are already standing up, </w:t>
      </w:r>
      <w:del w:id="42" w:author="Vidhya" w:date="2009-06-18T20:42:00Z">
        <w:r w:rsidRPr="00917081" w:rsidDel="008F7C90">
          <w:rPr>
            <w:rFonts w:ascii="Times New Roman" w:hAnsi="Times New Roman"/>
            <w:szCs w:val="24"/>
          </w:rPr>
          <w:delText>ready to leave</w:delText>
        </w:r>
        <w:r w:rsidDel="008F7C90">
          <w:rPr>
            <w:rFonts w:ascii="Times New Roman" w:hAnsi="Times New Roman"/>
            <w:szCs w:val="24"/>
          </w:rPr>
          <w:delText xml:space="preserve"> home</w:delText>
        </w:r>
      </w:del>
      <w:ins w:id="43" w:author="Vidhya" w:date="2009-06-18T20:42:00Z">
        <w:r>
          <w:rPr>
            <w:rFonts w:ascii="Times New Roman" w:hAnsi="Times New Roman"/>
            <w:szCs w:val="24"/>
          </w:rPr>
          <w:t>waiting to escort her out of the auditorium</w:t>
        </w:r>
      </w:ins>
      <w:r w:rsidRPr="00917081">
        <w:rPr>
          <w:rFonts w:ascii="Times New Roman" w:hAnsi="Times New Roman"/>
          <w:szCs w:val="24"/>
        </w:rPr>
        <w:t>. Vani turns to her mother and says, “Mom, my friend Jayanthi is going to sing around noon.  Can we stay and listen</w:t>
      </w:r>
      <w:del w:id="44" w:author="Vidhya" w:date="2009-06-18T20:42:00Z">
        <w:r w:rsidRPr="00917081" w:rsidDel="008F7C90">
          <w:rPr>
            <w:rFonts w:ascii="Times New Roman" w:hAnsi="Times New Roman"/>
            <w:szCs w:val="24"/>
          </w:rPr>
          <w:delText xml:space="preserve"> to her performance</w:delText>
        </w:r>
      </w:del>
      <w:r w:rsidRPr="00917081">
        <w:rPr>
          <w:rFonts w:ascii="Times New Roman" w:hAnsi="Times New Roman"/>
          <w:szCs w:val="24"/>
        </w:rPr>
        <w:t>?”  Durga responds, “Vani.  I do</w:t>
      </w:r>
      <w:del w:id="45" w:author="Vidhya" w:date="2009-06-18T20:42:00Z">
        <w:r w:rsidRPr="00917081" w:rsidDel="008F7C90">
          <w:rPr>
            <w:rFonts w:ascii="Times New Roman" w:hAnsi="Times New Roman"/>
            <w:szCs w:val="24"/>
          </w:rPr>
          <w:delText xml:space="preserve"> </w:delText>
        </w:r>
      </w:del>
      <w:r w:rsidRPr="00917081">
        <w:rPr>
          <w:rFonts w:ascii="Times New Roman" w:hAnsi="Times New Roman"/>
          <w:szCs w:val="24"/>
        </w:rPr>
        <w:t>n</w:t>
      </w:r>
      <w:del w:id="46" w:author="Vidhya" w:date="2009-06-18T20:42:00Z">
        <w:r w:rsidRPr="00917081" w:rsidDel="008F7C90">
          <w:rPr>
            <w:rFonts w:ascii="Times New Roman" w:hAnsi="Times New Roman"/>
            <w:szCs w:val="24"/>
          </w:rPr>
          <w:delText>o</w:delText>
        </w:r>
      </w:del>
      <w:ins w:id="47" w:author="Vidhya" w:date="2009-06-18T20:42:00Z">
        <w:r>
          <w:rPr>
            <w:rFonts w:ascii="Times New Roman" w:hAnsi="Times New Roman"/>
            <w:szCs w:val="24"/>
          </w:rPr>
          <w:t>’</w:t>
        </w:r>
      </w:ins>
      <w:r w:rsidRPr="00917081">
        <w:rPr>
          <w:rFonts w:ascii="Times New Roman" w:hAnsi="Times New Roman"/>
          <w:szCs w:val="24"/>
        </w:rPr>
        <w:t xml:space="preserve">t </w:t>
      </w:r>
      <w:r>
        <w:rPr>
          <w:rFonts w:ascii="Times New Roman" w:hAnsi="Times New Roman"/>
          <w:szCs w:val="24"/>
        </w:rPr>
        <w:t xml:space="preserve">want to </w:t>
      </w:r>
      <w:r w:rsidRPr="00917081">
        <w:rPr>
          <w:rFonts w:ascii="Times New Roman" w:hAnsi="Times New Roman"/>
          <w:szCs w:val="24"/>
        </w:rPr>
        <w:t xml:space="preserve">waste another hour sitting here. </w:t>
      </w:r>
      <w:ins w:id="48" w:author="Vidhya" w:date="2009-06-18T20:43:00Z">
        <w:r>
          <w:rPr>
            <w:rFonts w:ascii="Times New Roman" w:hAnsi="Times New Roman"/>
            <w:szCs w:val="24"/>
          </w:rPr>
          <w:t xml:space="preserve">We have things to do. And besides, </w:t>
        </w:r>
      </w:ins>
      <w:del w:id="49" w:author="Vidhya" w:date="2009-06-18T20:43:00Z">
        <w:r w:rsidRPr="00917081" w:rsidDel="00892AF0">
          <w:rPr>
            <w:rFonts w:ascii="Times New Roman" w:hAnsi="Times New Roman"/>
            <w:szCs w:val="24"/>
          </w:rPr>
          <w:delText>M</w:delText>
        </w:r>
      </w:del>
      <w:ins w:id="50" w:author="Vidhya" w:date="2009-06-18T20:43:00Z">
        <w:r>
          <w:rPr>
            <w:rFonts w:ascii="Times New Roman" w:hAnsi="Times New Roman"/>
            <w:szCs w:val="24"/>
          </w:rPr>
          <w:t>m</w:t>
        </w:r>
      </w:ins>
      <w:r w:rsidRPr="00917081">
        <w:rPr>
          <w:rFonts w:ascii="Times New Roman" w:hAnsi="Times New Roman"/>
          <w:szCs w:val="24"/>
        </w:rPr>
        <w:t xml:space="preserve">ost of </w:t>
      </w:r>
      <w:r>
        <w:rPr>
          <w:rFonts w:ascii="Times New Roman" w:hAnsi="Times New Roman"/>
          <w:szCs w:val="24"/>
        </w:rPr>
        <w:t>your friends</w:t>
      </w:r>
      <w:r w:rsidRPr="00917081">
        <w:rPr>
          <w:rFonts w:ascii="Times New Roman" w:hAnsi="Times New Roman"/>
          <w:szCs w:val="24"/>
        </w:rPr>
        <w:t xml:space="preserve"> don’t sing like you</w:t>
      </w:r>
      <w:ins w:id="51" w:author="Vidhya" w:date="2009-06-18T20:43:00Z">
        <w:r>
          <w:rPr>
            <w:rFonts w:ascii="Times New Roman" w:hAnsi="Times New Roman"/>
            <w:szCs w:val="24"/>
          </w:rPr>
          <w:t xml:space="preserve"> anyway.</w:t>
        </w:r>
      </w:ins>
      <w:del w:id="52" w:author="Vidhya" w:date="2009-06-18T20:43:00Z">
        <w:r w:rsidRPr="00917081" w:rsidDel="00892AF0">
          <w:rPr>
            <w:rFonts w:ascii="Times New Roman" w:hAnsi="Times New Roman"/>
            <w:szCs w:val="24"/>
          </w:rPr>
          <w:delText>.</w:delText>
        </w:r>
      </w:del>
      <w:r w:rsidRPr="00917081">
        <w:rPr>
          <w:rFonts w:ascii="Times New Roman" w:hAnsi="Times New Roman"/>
          <w:szCs w:val="24"/>
        </w:rPr>
        <w:t xml:space="preserve"> </w:t>
      </w:r>
      <w:del w:id="53" w:author="Vidhya" w:date="2009-06-18T20:44:00Z">
        <w:r w:rsidRPr="00917081" w:rsidDel="00892AF0">
          <w:rPr>
            <w:rFonts w:ascii="Times New Roman" w:hAnsi="Times New Roman"/>
            <w:szCs w:val="24"/>
          </w:rPr>
          <w:delText>Even at this young age, you are already performing like a professional</w:delText>
        </w:r>
        <w:r w:rsidDel="00892AF0">
          <w:rPr>
            <w:rFonts w:ascii="Times New Roman" w:hAnsi="Times New Roman"/>
            <w:szCs w:val="24"/>
          </w:rPr>
          <w:delText xml:space="preserve"> musician</w:delText>
        </w:r>
        <w:r w:rsidRPr="00917081" w:rsidDel="00892AF0">
          <w:rPr>
            <w:rFonts w:ascii="Times New Roman" w:hAnsi="Times New Roman"/>
            <w:szCs w:val="24"/>
          </w:rPr>
          <w:delText>; other</w:delText>
        </w:r>
        <w:r w:rsidDel="00892AF0">
          <w:rPr>
            <w:rFonts w:ascii="Times New Roman" w:hAnsi="Times New Roman"/>
            <w:szCs w:val="24"/>
          </w:rPr>
          <w:delText xml:space="preserve"> children here</w:delText>
        </w:r>
        <w:r w:rsidRPr="00917081" w:rsidDel="00892AF0">
          <w:rPr>
            <w:rFonts w:ascii="Times New Roman" w:hAnsi="Times New Roman"/>
            <w:szCs w:val="24"/>
          </w:rPr>
          <w:delText xml:space="preserve"> do not equal your talent</w:delText>
        </w:r>
      </w:del>
      <w:ins w:id="54" w:author="Vidhya" w:date="2009-06-18T20:44:00Z">
        <w:r>
          <w:rPr>
            <w:rFonts w:ascii="Times New Roman" w:hAnsi="Times New Roman"/>
            <w:szCs w:val="24"/>
          </w:rPr>
          <w:t>You’re a pro and these other kids are just squawking</w:t>
        </w:r>
      </w:ins>
      <w:r w:rsidRPr="00917081">
        <w:rPr>
          <w:rFonts w:ascii="Times New Roman" w:hAnsi="Times New Roman"/>
          <w:szCs w:val="24"/>
        </w:rPr>
        <w:t xml:space="preserve">.” Vani persists,” Mom!  Jayanthi is </w:t>
      </w:r>
      <w:del w:id="55" w:author="Vidhya" w:date="2009-06-18T20:44:00Z">
        <w:r w:rsidRPr="00917081" w:rsidDel="00892AF0">
          <w:rPr>
            <w:rFonts w:ascii="Times New Roman" w:hAnsi="Times New Roman"/>
            <w:szCs w:val="24"/>
          </w:rPr>
          <w:delText xml:space="preserve">very </w:delText>
        </w:r>
      </w:del>
      <w:ins w:id="56" w:author="Vidhya" w:date="2009-06-18T20:44:00Z">
        <w:r>
          <w:rPr>
            <w:rFonts w:ascii="Times New Roman" w:hAnsi="Times New Roman"/>
            <w:szCs w:val="24"/>
          </w:rPr>
          <w:t>really</w:t>
        </w:r>
        <w:r w:rsidRPr="00917081">
          <w:rPr>
            <w:rFonts w:ascii="Times New Roman" w:hAnsi="Times New Roman"/>
            <w:szCs w:val="24"/>
          </w:rPr>
          <w:t xml:space="preserve"> </w:t>
        </w:r>
      </w:ins>
      <w:r w:rsidRPr="00917081">
        <w:rPr>
          <w:rFonts w:ascii="Times New Roman" w:hAnsi="Times New Roman"/>
          <w:szCs w:val="24"/>
        </w:rPr>
        <w:t xml:space="preserve">good.  She </w:t>
      </w:r>
      <w:del w:id="57" w:author="Vidhya" w:date="2009-06-18T20:44:00Z">
        <w:r w:rsidRPr="00917081" w:rsidDel="00892AF0">
          <w:rPr>
            <w:rFonts w:ascii="Times New Roman" w:hAnsi="Times New Roman"/>
            <w:szCs w:val="24"/>
          </w:rPr>
          <w:delText xml:space="preserve">has </w:delText>
        </w:r>
      </w:del>
      <w:r w:rsidRPr="00917081">
        <w:rPr>
          <w:rFonts w:ascii="Times New Roman" w:hAnsi="Times New Roman"/>
          <w:szCs w:val="24"/>
        </w:rPr>
        <w:t xml:space="preserve">won </w:t>
      </w:r>
      <w:del w:id="58" w:author="Vidhya" w:date="2009-06-18T20:44:00Z">
        <w:r w:rsidDel="00892AF0">
          <w:rPr>
            <w:rFonts w:ascii="Times New Roman" w:hAnsi="Times New Roman"/>
            <w:szCs w:val="24"/>
          </w:rPr>
          <w:delText xml:space="preserve">the </w:delText>
        </w:r>
      </w:del>
      <w:r w:rsidRPr="00917081">
        <w:rPr>
          <w:rFonts w:ascii="Times New Roman" w:hAnsi="Times New Roman"/>
          <w:szCs w:val="24"/>
        </w:rPr>
        <w:t xml:space="preserve">first prize in </w:t>
      </w:r>
      <w:ins w:id="59" w:author="Vidhya" w:date="2009-06-18T20:44:00Z">
        <w:r>
          <w:rPr>
            <w:rFonts w:ascii="Times New Roman" w:hAnsi="Times New Roman"/>
            <w:szCs w:val="24"/>
          </w:rPr>
          <w:t xml:space="preserve">the </w:t>
        </w:r>
      </w:ins>
      <w:smartTag w:uri="urn:schemas-microsoft-com:office:smarttags" w:element="place">
        <w:smartTag w:uri="urn:schemas-microsoft-com:office:smarttags" w:element="City">
          <w:r w:rsidRPr="00917081">
            <w:rPr>
              <w:rFonts w:ascii="Times New Roman" w:hAnsi="Times New Roman"/>
              <w:szCs w:val="24"/>
            </w:rPr>
            <w:t>Cleveland</w:t>
          </w:r>
        </w:smartTag>
      </w:smartTag>
      <w:r w:rsidRPr="00917081">
        <w:rPr>
          <w:rFonts w:ascii="Times New Roman" w:hAnsi="Times New Roman"/>
          <w:szCs w:val="24"/>
        </w:rPr>
        <w:t xml:space="preserve"> competition </w:t>
      </w:r>
      <w:del w:id="60" w:author="Vidhya" w:date="2009-06-18T20:45:00Z">
        <w:r w:rsidRPr="00917081" w:rsidDel="00892AF0">
          <w:rPr>
            <w:rFonts w:ascii="Times New Roman" w:hAnsi="Times New Roman"/>
            <w:szCs w:val="24"/>
          </w:rPr>
          <w:delText xml:space="preserve">during the last </w:delText>
        </w:r>
      </w:del>
      <w:r w:rsidRPr="00917081">
        <w:rPr>
          <w:rFonts w:ascii="Times New Roman" w:hAnsi="Times New Roman"/>
          <w:szCs w:val="24"/>
        </w:rPr>
        <w:t>two years</w:t>
      </w:r>
      <w:ins w:id="61" w:author="Vidhya" w:date="2009-06-18T20:45:00Z">
        <w:r>
          <w:rPr>
            <w:rFonts w:ascii="Times New Roman" w:hAnsi="Times New Roman"/>
            <w:szCs w:val="24"/>
          </w:rPr>
          <w:t xml:space="preserve"> in a row</w:t>
        </w:r>
      </w:ins>
      <w:r w:rsidRPr="00917081">
        <w:rPr>
          <w:rFonts w:ascii="Times New Roman" w:hAnsi="Times New Roman"/>
          <w:szCs w:val="24"/>
        </w:rPr>
        <w:t>.”  Durga</w:t>
      </w:r>
      <w:ins w:id="62" w:author="Vidhya" w:date="2009-06-18T20:45:00Z">
        <w:r>
          <w:rPr>
            <w:rFonts w:ascii="Times New Roman" w:hAnsi="Times New Roman"/>
            <w:szCs w:val="24"/>
          </w:rPr>
          <w:t xml:space="preserve"> ignored her daughter’s pleas and walked towards the door.</w:t>
        </w:r>
      </w:ins>
      <w:del w:id="63" w:author="Vidhya" w:date="2009-06-18T20:45:00Z">
        <w:r w:rsidRPr="00917081" w:rsidDel="00892AF0">
          <w:rPr>
            <w:rFonts w:ascii="Times New Roman" w:hAnsi="Times New Roman"/>
            <w:szCs w:val="24"/>
          </w:rPr>
          <w:delText xml:space="preserve">, without paying heed to Vani’s protests, begins to walk towards the front door.  To Durga, listening to the singing </w:delText>
        </w:r>
        <w:r w:rsidDel="00892AF0">
          <w:rPr>
            <w:rFonts w:ascii="Times New Roman" w:hAnsi="Times New Roman"/>
            <w:szCs w:val="24"/>
          </w:rPr>
          <w:delText>of</w:delText>
        </w:r>
        <w:r w:rsidRPr="00917081" w:rsidDel="00892AF0">
          <w:rPr>
            <w:rFonts w:ascii="Times New Roman" w:hAnsi="Times New Roman"/>
            <w:szCs w:val="24"/>
          </w:rPr>
          <w:delText xml:space="preserve"> other children or </w:delText>
        </w:r>
        <w:r w:rsidDel="00892AF0">
          <w:rPr>
            <w:rFonts w:ascii="Times New Roman" w:hAnsi="Times New Roman"/>
            <w:szCs w:val="24"/>
          </w:rPr>
          <w:delText xml:space="preserve">even </w:delText>
        </w:r>
        <w:r w:rsidRPr="00917081" w:rsidDel="00892AF0">
          <w:rPr>
            <w:rFonts w:ascii="Times New Roman" w:hAnsi="Times New Roman"/>
            <w:szCs w:val="24"/>
          </w:rPr>
          <w:delText xml:space="preserve">their teachers is time wasted.  </w:delText>
        </w:r>
      </w:del>
    </w:p>
    <w:p w:rsidR="007E336D" w:rsidRPr="00917081" w:rsidRDefault="007E336D">
      <w:pPr>
        <w:rPr>
          <w:rFonts w:ascii="Times New Roman" w:hAnsi="Times New Roman"/>
          <w:szCs w:val="24"/>
        </w:rPr>
      </w:pPr>
    </w:p>
    <w:p w:rsidR="007E336D" w:rsidRDefault="007E336D">
      <w:pPr>
        <w:rPr>
          <w:rFonts w:ascii="Times New Roman" w:hAnsi="Times New Roman"/>
          <w:szCs w:val="24"/>
        </w:rPr>
      </w:pPr>
      <w:ins w:id="64" w:author="Vidhya" w:date="2009-06-18T20:45:00Z">
        <w:r>
          <w:rPr>
            <w:rFonts w:ascii="Times New Roman" w:hAnsi="Times New Roman"/>
            <w:szCs w:val="24"/>
          </w:rPr>
          <w:t xml:space="preserve">Sometimes listening to music is as much of an art as the </w:t>
        </w:r>
      </w:ins>
      <w:ins w:id="65" w:author="Vidhya" w:date="2009-06-18T20:46:00Z">
        <w:r>
          <w:rPr>
            <w:rFonts w:ascii="Times New Roman" w:hAnsi="Times New Roman"/>
            <w:szCs w:val="24"/>
          </w:rPr>
          <w:t>performance</w:t>
        </w:r>
      </w:ins>
      <w:ins w:id="66" w:author="Vidhya" w:date="2009-06-18T20:45:00Z">
        <w:r>
          <w:rPr>
            <w:rFonts w:ascii="Times New Roman" w:hAnsi="Times New Roman"/>
            <w:szCs w:val="24"/>
          </w:rPr>
          <w:t xml:space="preserve"> </w:t>
        </w:r>
      </w:ins>
      <w:ins w:id="67" w:author="Vidhya" w:date="2009-06-18T20:46:00Z">
        <w:r>
          <w:rPr>
            <w:rFonts w:ascii="Times New Roman" w:hAnsi="Times New Roman"/>
            <w:szCs w:val="24"/>
          </w:rPr>
          <w:t xml:space="preserve">itself. </w:t>
        </w:r>
      </w:ins>
      <w:del w:id="68" w:author="Vidhya" w:date="2009-06-18T21:08:00Z">
        <w:r w:rsidR="004C2C84" w:rsidRPr="004C2C84">
          <w:rPr>
            <w:rFonts w:ascii="Times New Roman" w:hAnsi="Times New Roman"/>
            <w:strike/>
            <w:szCs w:val="24"/>
            <w:rPrChange w:id="69" w:author="Vidhya" w:date="2009-06-18T20:46:00Z">
              <w:rPr>
                <w:rFonts w:ascii="Times New Roman" w:hAnsi="Times New Roman"/>
                <w:szCs w:val="24"/>
              </w:rPr>
            </w:rPrChange>
          </w:rPr>
          <w:delText xml:space="preserve">Perhaps, it is time for Durga to ask herself a few questions.  “Why does she want Vani to learn Carnatic music? Is it because learning Carnatic music would help Vani to understand her culture and heritage? Is it to train her to be a professional musician?  Is it for Vani to eventually learn and appreciate the emotional and spiritual values that the music brings? Or, is it for Durga to live her life and aspirations through Vani?  It does not matter which of these questions is relevant to Durga.  </w:delText>
        </w:r>
      </w:del>
      <w:del w:id="70" w:author="Vidhya" w:date="2009-06-18T20:46:00Z">
        <w:r w:rsidDel="00892AF0">
          <w:rPr>
            <w:rFonts w:ascii="Times New Roman" w:hAnsi="Times New Roman"/>
            <w:szCs w:val="24"/>
          </w:rPr>
          <w:delText xml:space="preserve">What is relevant is for Durga to realize that </w:delText>
        </w:r>
      </w:del>
      <w:r>
        <w:rPr>
          <w:rFonts w:ascii="Times New Roman" w:hAnsi="Times New Roman"/>
          <w:szCs w:val="24"/>
        </w:rPr>
        <w:t xml:space="preserve">Carnatic music is a life-long experience and it must be experienced both consciously and sub-consciously through learning, listening, and meditating.  </w:t>
      </w:r>
      <w:ins w:id="71" w:author="Vidhya" w:date="2009-06-18T20:47:00Z">
        <w:r>
          <w:rPr>
            <w:rFonts w:ascii="Times New Roman" w:hAnsi="Times New Roman"/>
            <w:szCs w:val="24"/>
          </w:rPr>
          <w:t xml:space="preserve">While to Durga, listening to her daughter sing is an act of love, while listening to other’s sing is a waste of time. </w:t>
        </w:r>
      </w:ins>
      <w:ins w:id="72" w:author="Vidhya" w:date="2009-06-18T20:48:00Z">
        <w:r>
          <w:rPr>
            <w:rFonts w:ascii="Times New Roman" w:hAnsi="Times New Roman"/>
            <w:szCs w:val="24"/>
          </w:rPr>
          <w:t xml:space="preserve">What she doesn’t see is that her daughter’s love of music will last beyond her </w:t>
        </w:r>
      </w:ins>
      <w:del w:id="73" w:author="Vidhya" w:date="2009-06-18T20:48:00Z">
        <w:r w:rsidDel="00892AF0">
          <w:rPr>
            <w:rFonts w:ascii="Times New Roman" w:hAnsi="Times New Roman"/>
            <w:szCs w:val="24"/>
          </w:rPr>
          <w:delText xml:space="preserve">While reproducing what her teacher taught her may give Vani and her mother a </w:delText>
        </w:r>
      </w:del>
      <w:r>
        <w:rPr>
          <w:rFonts w:ascii="Times New Roman" w:hAnsi="Times New Roman"/>
          <w:szCs w:val="24"/>
        </w:rPr>
        <w:t>temporary sense of accomplishment</w:t>
      </w:r>
      <w:ins w:id="74" w:author="Vidhya" w:date="2009-06-18T20:49:00Z">
        <w:r>
          <w:rPr>
            <w:rFonts w:ascii="Times New Roman" w:hAnsi="Times New Roman"/>
            <w:szCs w:val="24"/>
          </w:rPr>
          <w:t xml:space="preserve">. If it is to </w:t>
        </w:r>
      </w:ins>
      <w:del w:id="75" w:author="Vidhya" w:date="2009-06-18T20:49:00Z">
        <w:r w:rsidDel="00892AF0">
          <w:rPr>
            <w:rFonts w:ascii="Times New Roman" w:hAnsi="Times New Roman"/>
            <w:szCs w:val="24"/>
          </w:rPr>
          <w:delText xml:space="preserve">, it cannot </w:delText>
        </w:r>
      </w:del>
      <w:r>
        <w:rPr>
          <w:rFonts w:ascii="Times New Roman" w:hAnsi="Times New Roman"/>
          <w:szCs w:val="24"/>
        </w:rPr>
        <w:t>translate into true learning</w:t>
      </w:r>
      <w:ins w:id="76" w:author="Vidhya" w:date="2009-06-18T20:49:00Z">
        <w:r>
          <w:rPr>
            <w:rFonts w:ascii="Times New Roman" w:hAnsi="Times New Roman"/>
            <w:szCs w:val="24"/>
          </w:rPr>
          <w:t xml:space="preserve">, it must be through a </w:t>
        </w:r>
      </w:ins>
      <w:del w:id="77" w:author="Vidhya" w:date="2009-06-18T20:49:00Z">
        <w:r w:rsidDel="00892AF0">
          <w:rPr>
            <w:rFonts w:ascii="Times New Roman" w:hAnsi="Times New Roman"/>
            <w:szCs w:val="24"/>
          </w:rPr>
          <w:delText xml:space="preserve"> or a </w:delText>
        </w:r>
      </w:del>
      <w:r>
        <w:rPr>
          <w:rFonts w:ascii="Times New Roman" w:hAnsi="Times New Roman"/>
          <w:szCs w:val="24"/>
        </w:rPr>
        <w:t>life</w:t>
      </w:r>
      <w:del w:id="78" w:author="Vidhya" w:date="2009-06-18T20:49:00Z">
        <w:r w:rsidDel="00892AF0">
          <w:rPr>
            <w:rFonts w:ascii="Times New Roman" w:hAnsi="Times New Roman"/>
            <w:szCs w:val="24"/>
          </w:rPr>
          <w:delText>-</w:delText>
        </w:r>
      </w:del>
      <w:r>
        <w:rPr>
          <w:rFonts w:ascii="Times New Roman" w:hAnsi="Times New Roman"/>
          <w:szCs w:val="24"/>
        </w:rPr>
        <w:t xml:space="preserve">time </w:t>
      </w:r>
      <w:ins w:id="79" w:author="Vidhya" w:date="2009-06-18T20:49:00Z">
        <w:r>
          <w:rPr>
            <w:rFonts w:ascii="Times New Roman" w:hAnsi="Times New Roman"/>
            <w:szCs w:val="24"/>
          </w:rPr>
          <w:t xml:space="preserve">of </w:t>
        </w:r>
      </w:ins>
      <w:r>
        <w:rPr>
          <w:rFonts w:ascii="Times New Roman" w:hAnsi="Times New Roman"/>
          <w:szCs w:val="24"/>
        </w:rPr>
        <w:t>experience</w:t>
      </w:r>
      <w:ins w:id="80" w:author="Vidhya" w:date="2009-06-18T20:49:00Z">
        <w:r>
          <w:rPr>
            <w:rFonts w:ascii="Times New Roman" w:hAnsi="Times New Roman"/>
            <w:szCs w:val="24"/>
          </w:rPr>
          <w:t xml:space="preserve"> listening to music</w:t>
        </w:r>
      </w:ins>
      <w:r>
        <w:rPr>
          <w:rFonts w:ascii="Times New Roman" w:hAnsi="Times New Roman"/>
          <w:szCs w:val="24"/>
        </w:rPr>
        <w:t xml:space="preserve">.  </w:t>
      </w:r>
      <w:del w:id="81" w:author="Vidhya" w:date="2009-06-18T20:50:00Z">
        <w:r w:rsidDel="007810F7">
          <w:rPr>
            <w:rFonts w:ascii="Times New Roman" w:hAnsi="Times New Roman"/>
            <w:szCs w:val="24"/>
          </w:rPr>
          <w:delText xml:space="preserve">Vani will realize the true value of her musical learning </w:delText>
        </w:r>
        <w:r w:rsidDel="007810F7">
          <w:rPr>
            <w:rFonts w:ascii="Times New Roman" w:hAnsi="Times New Roman"/>
            <w:szCs w:val="24"/>
          </w:rPr>
          <w:lastRenderedPageBreak/>
          <w:delText xml:space="preserve">only when she makes listening integral to her learning.  </w:delText>
        </w:r>
      </w:del>
      <w:r>
        <w:rPr>
          <w:rFonts w:ascii="Times New Roman" w:hAnsi="Times New Roman"/>
          <w:szCs w:val="24"/>
        </w:rPr>
        <w:t xml:space="preserve">Listening and learning are compliments to each other.  </w:t>
      </w:r>
      <w:ins w:id="82" w:author="Vidhya" w:date="2009-06-18T20:50:00Z">
        <w:r>
          <w:rPr>
            <w:rFonts w:ascii="Times New Roman" w:hAnsi="Times New Roman"/>
            <w:szCs w:val="24"/>
          </w:rPr>
          <w:t xml:space="preserve">If </w:t>
        </w:r>
      </w:ins>
      <w:del w:id="83" w:author="Vidhya" w:date="2009-06-18T20:50:00Z">
        <w:r w:rsidDel="007810F7">
          <w:rPr>
            <w:rFonts w:ascii="Times New Roman" w:hAnsi="Times New Roman"/>
            <w:szCs w:val="24"/>
          </w:rPr>
          <w:delText>When</w:delText>
        </w:r>
      </w:del>
      <w:del w:id="84" w:author="Vidhya" w:date="2009-06-18T20:51:00Z">
        <w:r w:rsidDel="007810F7">
          <w:rPr>
            <w:rFonts w:ascii="Times New Roman" w:hAnsi="Times New Roman"/>
            <w:szCs w:val="24"/>
          </w:rPr>
          <w:delText xml:space="preserve"> </w:delText>
        </w:r>
      </w:del>
      <w:r>
        <w:rPr>
          <w:rFonts w:ascii="Times New Roman" w:hAnsi="Times New Roman"/>
          <w:szCs w:val="24"/>
        </w:rPr>
        <w:t xml:space="preserve">Vani learns without </w:t>
      </w:r>
      <w:del w:id="85" w:author="Vidhya" w:date="2009-06-18T20:51:00Z">
        <w:r w:rsidDel="007810F7">
          <w:rPr>
            <w:rFonts w:ascii="Times New Roman" w:hAnsi="Times New Roman"/>
            <w:szCs w:val="24"/>
          </w:rPr>
          <w:delText>listening</w:delText>
        </w:r>
      </w:del>
      <w:ins w:id="86" w:author="Vidhya" w:date="2009-06-18T20:51:00Z">
        <w:r>
          <w:rPr>
            <w:rFonts w:ascii="Times New Roman" w:hAnsi="Times New Roman"/>
            <w:szCs w:val="24"/>
          </w:rPr>
          <w:t>having the experience of listening and enjoying</w:t>
        </w:r>
      </w:ins>
      <w:r>
        <w:rPr>
          <w:rFonts w:ascii="Times New Roman" w:hAnsi="Times New Roman"/>
          <w:szCs w:val="24"/>
        </w:rPr>
        <w:t xml:space="preserve">, she </w:t>
      </w:r>
      <w:del w:id="87" w:author="Vidhya" w:date="2009-06-18T20:51:00Z">
        <w:r w:rsidDel="007810F7">
          <w:rPr>
            <w:rFonts w:ascii="Times New Roman" w:hAnsi="Times New Roman"/>
            <w:szCs w:val="24"/>
          </w:rPr>
          <w:delText>will be like a parrot mimicking words – it is not creative</w:delText>
        </w:r>
      </w:del>
      <w:ins w:id="88" w:author="Vidhya" w:date="2009-06-18T20:51:00Z">
        <w:r>
          <w:rPr>
            <w:rFonts w:ascii="Times New Roman" w:hAnsi="Times New Roman"/>
            <w:szCs w:val="24"/>
          </w:rPr>
          <w:t>cannot explore her own creativity</w:t>
        </w:r>
      </w:ins>
      <w:r>
        <w:rPr>
          <w:rFonts w:ascii="Times New Roman" w:hAnsi="Times New Roman"/>
          <w:szCs w:val="24"/>
        </w:rPr>
        <w:t>.</w:t>
      </w:r>
      <w:ins w:id="89" w:author="Vidhya" w:date="2009-06-18T20:51:00Z">
        <w:r>
          <w:rPr>
            <w:rFonts w:ascii="Times New Roman" w:hAnsi="Times New Roman"/>
            <w:szCs w:val="24"/>
          </w:rPr>
          <w:t xml:space="preserve"> What makes an artist is taking a song and making it their own, not mimicking </w:t>
        </w:r>
      </w:ins>
      <w:ins w:id="90" w:author="Vidhya" w:date="2009-06-18T20:54:00Z">
        <w:r>
          <w:rPr>
            <w:rFonts w:ascii="Times New Roman" w:hAnsi="Times New Roman"/>
            <w:szCs w:val="24"/>
          </w:rPr>
          <w:t>someone else’s words</w:t>
        </w:r>
      </w:ins>
      <w:ins w:id="91" w:author="Vidhya" w:date="2009-06-18T20:51:00Z">
        <w:r>
          <w:rPr>
            <w:rFonts w:ascii="Times New Roman" w:hAnsi="Times New Roman"/>
            <w:szCs w:val="24"/>
          </w:rPr>
          <w:t xml:space="preserve">. </w:t>
        </w:r>
      </w:ins>
      <w:ins w:id="92" w:author="Vidhya" w:date="2009-06-18T20:53:00Z">
        <w:r>
          <w:rPr>
            <w:rFonts w:ascii="Times New Roman" w:hAnsi="Times New Roman"/>
            <w:szCs w:val="24"/>
          </w:rPr>
          <w:t>T</w:t>
        </w:r>
      </w:ins>
      <w:ins w:id="93" w:author="Vidhya" w:date="2009-06-18T20:51:00Z">
        <w:r>
          <w:rPr>
            <w:rFonts w:ascii="Times New Roman" w:hAnsi="Times New Roman"/>
            <w:szCs w:val="24"/>
          </w:rPr>
          <w:t>his can only be learned by listening to others sing, sometimes bad</w:t>
        </w:r>
      </w:ins>
      <w:ins w:id="94" w:author="Vidhya" w:date="2009-06-18T20:53:00Z">
        <w:r>
          <w:rPr>
            <w:rFonts w:ascii="Times New Roman" w:hAnsi="Times New Roman"/>
            <w:szCs w:val="24"/>
          </w:rPr>
          <w:t>ly</w:t>
        </w:r>
      </w:ins>
      <w:ins w:id="95" w:author="Vidhya" w:date="2009-06-18T20:51:00Z">
        <w:r>
          <w:rPr>
            <w:rFonts w:ascii="Times New Roman" w:hAnsi="Times New Roman"/>
            <w:szCs w:val="24"/>
          </w:rPr>
          <w:t xml:space="preserve"> </w:t>
        </w:r>
      </w:ins>
      <w:ins w:id="96" w:author="Vidhya" w:date="2009-06-18T20:53:00Z">
        <w:r>
          <w:rPr>
            <w:rFonts w:ascii="Times New Roman" w:hAnsi="Times New Roman"/>
            <w:szCs w:val="24"/>
          </w:rPr>
          <w:t xml:space="preserve">but </w:t>
        </w:r>
      </w:ins>
      <w:ins w:id="97" w:author="Vidhya" w:date="2009-06-18T20:51:00Z">
        <w:r>
          <w:rPr>
            <w:rFonts w:ascii="Times New Roman" w:hAnsi="Times New Roman"/>
            <w:szCs w:val="24"/>
          </w:rPr>
          <w:t xml:space="preserve">if you are lucky, </w:t>
        </w:r>
      </w:ins>
      <w:ins w:id="98" w:author="Vidhya" w:date="2009-06-18T20:53:00Z">
        <w:r>
          <w:rPr>
            <w:rFonts w:ascii="Times New Roman" w:hAnsi="Times New Roman"/>
            <w:szCs w:val="24"/>
          </w:rPr>
          <w:t xml:space="preserve">a song interpreted by a genius can </w:t>
        </w:r>
      </w:ins>
      <w:ins w:id="99" w:author="Vidhya" w:date="2009-06-18T20:56:00Z">
        <w:r>
          <w:rPr>
            <w:rFonts w:ascii="Times New Roman" w:hAnsi="Times New Roman"/>
            <w:szCs w:val="24"/>
          </w:rPr>
          <w:t>bring you to tears</w:t>
        </w:r>
      </w:ins>
      <w:ins w:id="100" w:author="Vidhya" w:date="2009-06-18T20:51:00Z">
        <w:r>
          <w:rPr>
            <w:rFonts w:ascii="Times New Roman" w:hAnsi="Times New Roman"/>
            <w:szCs w:val="24"/>
          </w:rPr>
          <w:t xml:space="preserve">. </w:t>
        </w:r>
      </w:ins>
    </w:p>
    <w:p w:rsidR="007E336D" w:rsidRDefault="007E336D">
      <w:pPr>
        <w:rPr>
          <w:rFonts w:ascii="Times New Roman" w:hAnsi="Times New Roman"/>
          <w:szCs w:val="24"/>
        </w:rPr>
      </w:pPr>
    </w:p>
    <w:p w:rsidR="007E336D" w:rsidRDefault="007E336D" w:rsidP="00864ABD">
      <w:pPr>
        <w:rPr>
          <w:rFonts w:ascii="Times New Roman" w:hAnsi="Times New Roman"/>
          <w:szCs w:val="24"/>
        </w:rPr>
      </w:pPr>
      <w:r>
        <w:rPr>
          <w:rFonts w:ascii="Times New Roman" w:hAnsi="Times New Roman"/>
          <w:szCs w:val="24"/>
        </w:rPr>
        <w:t xml:space="preserve">Creativity or manodharma refers to the ability of a performer to extemporaneously produce ideas and generate emotions. Indian music is sustained on the emotional content of a raga, and the raga is the soul of a composition.  A performer must use his creativity to bring out the character and personality of a raga; otherwise, neither the raga nor the composition </w:t>
      </w:r>
      <w:del w:id="101" w:author="Vidhya" w:date="2009-06-18T20:56:00Z">
        <w:r w:rsidDel="00217CE2">
          <w:rPr>
            <w:rFonts w:ascii="Times New Roman" w:hAnsi="Times New Roman"/>
            <w:szCs w:val="24"/>
          </w:rPr>
          <w:delText>would be</w:delText>
        </w:r>
      </w:del>
      <w:ins w:id="102" w:author="Vidhya" w:date="2009-06-18T20:56:00Z">
        <w:r>
          <w:rPr>
            <w:rFonts w:ascii="Times New Roman" w:hAnsi="Times New Roman"/>
            <w:szCs w:val="24"/>
          </w:rPr>
          <w:t>is</w:t>
        </w:r>
      </w:ins>
      <w:r>
        <w:rPr>
          <w:rFonts w:ascii="Times New Roman" w:hAnsi="Times New Roman"/>
          <w:szCs w:val="24"/>
        </w:rPr>
        <w:t xml:space="preserve"> worth listening</w:t>
      </w:r>
      <w:ins w:id="103" w:author="Vidhya" w:date="2009-06-18T20:56:00Z">
        <w:r>
          <w:rPr>
            <w:rFonts w:ascii="Times New Roman" w:hAnsi="Times New Roman"/>
            <w:szCs w:val="24"/>
          </w:rPr>
          <w:t xml:space="preserve"> to</w:t>
        </w:r>
      </w:ins>
      <w:r>
        <w:rPr>
          <w:rFonts w:ascii="Times New Roman" w:hAnsi="Times New Roman"/>
          <w:szCs w:val="24"/>
        </w:rPr>
        <w:t xml:space="preserve">. Creativity or manodharma is the pre-eminent aspect of Carnatic music. Attributes such as raga alapana, swara kalpana, gamaka evolve out of manodharma.  But, manodharma cannot be taught; it has to be </w:t>
      </w:r>
      <w:del w:id="104" w:author="Vidhya" w:date="2009-06-18T20:57:00Z">
        <w:r w:rsidDel="00217CE2">
          <w:rPr>
            <w:rFonts w:ascii="Times New Roman" w:hAnsi="Times New Roman"/>
            <w:szCs w:val="24"/>
          </w:rPr>
          <w:delText>self-learnt</w:delText>
        </w:r>
      </w:del>
      <w:ins w:id="105" w:author="Vidhya" w:date="2009-06-18T20:57:00Z">
        <w:r>
          <w:rPr>
            <w:rFonts w:ascii="Times New Roman" w:hAnsi="Times New Roman"/>
            <w:szCs w:val="24"/>
          </w:rPr>
          <w:t>absorbed</w:t>
        </w:r>
      </w:ins>
      <w:r>
        <w:rPr>
          <w:rFonts w:ascii="Times New Roman" w:hAnsi="Times New Roman"/>
          <w:szCs w:val="24"/>
        </w:rPr>
        <w:t xml:space="preserve">. </w:t>
      </w:r>
      <w:del w:id="106" w:author="Vidhya" w:date="2009-06-18T20:57:00Z">
        <w:r w:rsidDel="00217CE2">
          <w:rPr>
            <w:rFonts w:ascii="Times New Roman" w:hAnsi="Times New Roman"/>
            <w:szCs w:val="24"/>
          </w:rPr>
          <w:delText>And self-learning will occur only when</w:delText>
        </w:r>
      </w:del>
      <w:ins w:id="107" w:author="Vidhya" w:date="2009-06-18T20:57:00Z">
        <w:r>
          <w:rPr>
            <w:rFonts w:ascii="Times New Roman" w:hAnsi="Times New Roman"/>
            <w:szCs w:val="24"/>
          </w:rPr>
          <w:t>And this only happens when</w:t>
        </w:r>
      </w:ins>
      <w:r>
        <w:rPr>
          <w:rFonts w:ascii="Times New Roman" w:hAnsi="Times New Roman"/>
          <w:szCs w:val="24"/>
        </w:rPr>
        <w:t xml:space="preserve"> a performer feels within himself the bhava that each raga and composition generates. Only constant listening to other performers </w:t>
      </w:r>
      <w:del w:id="108" w:author="Vidhya" w:date="2009-06-18T20:57:00Z">
        <w:r w:rsidDel="00217CE2">
          <w:rPr>
            <w:rFonts w:ascii="Times New Roman" w:hAnsi="Times New Roman"/>
            <w:szCs w:val="24"/>
          </w:rPr>
          <w:delText>would help Vani in</w:delText>
        </w:r>
      </w:del>
      <w:ins w:id="109" w:author="Vidhya" w:date="2009-06-18T20:57:00Z">
        <w:r>
          <w:rPr>
            <w:rFonts w:ascii="Times New Roman" w:hAnsi="Times New Roman"/>
            <w:szCs w:val="24"/>
          </w:rPr>
          <w:t>can help an artist</w:t>
        </w:r>
      </w:ins>
      <w:r>
        <w:rPr>
          <w:rFonts w:ascii="Times New Roman" w:hAnsi="Times New Roman"/>
          <w:szCs w:val="24"/>
        </w:rPr>
        <w:t xml:space="preserve"> feel</w:t>
      </w:r>
      <w:del w:id="110" w:author="Vidhya" w:date="2009-06-18T20:57:00Z">
        <w:r w:rsidDel="00217CE2">
          <w:rPr>
            <w:rFonts w:ascii="Times New Roman" w:hAnsi="Times New Roman"/>
            <w:szCs w:val="24"/>
          </w:rPr>
          <w:delText>ing</w:delText>
        </w:r>
      </w:del>
      <w:r>
        <w:rPr>
          <w:rFonts w:ascii="Times New Roman" w:hAnsi="Times New Roman"/>
          <w:szCs w:val="24"/>
        </w:rPr>
        <w:t xml:space="preserve"> the emotions that a raga or a composition </w:t>
      </w:r>
      <w:del w:id="111" w:author="Vidhya" w:date="2009-06-18T20:57:00Z">
        <w:r w:rsidDel="00217CE2">
          <w:rPr>
            <w:rFonts w:ascii="Times New Roman" w:hAnsi="Times New Roman"/>
            <w:szCs w:val="24"/>
          </w:rPr>
          <w:delText>brings</w:delText>
        </w:r>
      </w:del>
      <w:ins w:id="112" w:author="Vidhya" w:date="2009-06-18T20:57:00Z">
        <w:r>
          <w:rPr>
            <w:rFonts w:ascii="Times New Roman" w:hAnsi="Times New Roman"/>
            <w:szCs w:val="24"/>
          </w:rPr>
          <w:t>inspires</w:t>
        </w:r>
      </w:ins>
      <w:r>
        <w:rPr>
          <w:rFonts w:ascii="Times New Roman" w:hAnsi="Times New Roman"/>
          <w:szCs w:val="24"/>
        </w:rPr>
        <w:t xml:space="preserve">.  </w:t>
      </w:r>
      <w:del w:id="113" w:author="Vidhya" w:date="2009-06-18T20:57:00Z">
        <w:r w:rsidDel="00217CE2">
          <w:rPr>
            <w:rFonts w:ascii="Times New Roman" w:hAnsi="Times New Roman"/>
            <w:szCs w:val="24"/>
          </w:rPr>
          <w:delText>A teacher cannot describe emotions through notations</w:delText>
        </w:r>
      </w:del>
      <w:del w:id="114" w:author="Vidhya" w:date="2009-06-18T20:58:00Z">
        <w:r w:rsidDel="00217CE2">
          <w:rPr>
            <w:rFonts w:ascii="Times New Roman" w:hAnsi="Times New Roman"/>
            <w:szCs w:val="24"/>
          </w:rPr>
          <w:delText>.</w:delText>
        </w:r>
      </w:del>
      <w:r>
        <w:rPr>
          <w:rFonts w:ascii="Times New Roman" w:hAnsi="Times New Roman"/>
          <w:szCs w:val="24"/>
        </w:rPr>
        <w:t xml:space="preserve"> </w:t>
      </w:r>
    </w:p>
    <w:p w:rsidR="007E336D" w:rsidRDefault="007E336D" w:rsidP="00864ABD">
      <w:pPr>
        <w:rPr>
          <w:rFonts w:ascii="Times New Roman" w:hAnsi="Times New Roman"/>
          <w:szCs w:val="24"/>
        </w:rPr>
      </w:pPr>
    </w:p>
    <w:p w:rsidR="007E336D" w:rsidRDefault="007E336D" w:rsidP="00EC1013">
      <w:pPr>
        <w:rPr>
          <w:ins w:id="115" w:author="Vidhya" w:date="2009-06-18T21:06:00Z"/>
          <w:rFonts w:ascii="Times New Roman" w:hAnsi="Times New Roman"/>
          <w:szCs w:val="24"/>
        </w:rPr>
      </w:pPr>
      <w:del w:id="116" w:author="Vidhya" w:date="2009-06-18T20:58:00Z">
        <w:r w:rsidRPr="00917081" w:rsidDel="00217CE2">
          <w:rPr>
            <w:rFonts w:ascii="Times New Roman" w:hAnsi="Times New Roman"/>
            <w:szCs w:val="24"/>
          </w:rPr>
          <w:delText xml:space="preserve">Let me </w:delText>
        </w:r>
        <w:r w:rsidDel="00217CE2">
          <w:rPr>
            <w:rFonts w:ascii="Times New Roman" w:hAnsi="Times New Roman"/>
            <w:szCs w:val="24"/>
          </w:rPr>
          <w:delText xml:space="preserve">share with you a personal </w:delText>
        </w:r>
        <w:r w:rsidRPr="00917081" w:rsidDel="00217CE2">
          <w:rPr>
            <w:rFonts w:ascii="Times New Roman" w:hAnsi="Times New Roman"/>
            <w:szCs w:val="24"/>
          </w:rPr>
          <w:delText>experience.  With both my parents learned in music</w:delText>
        </w:r>
      </w:del>
      <w:ins w:id="117" w:author="Vidhya" w:date="2009-06-18T20:58:00Z">
        <w:r>
          <w:rPr>
            <w:rFonts w:ascii="Times New Roman" w:hAnsi="Times New Roman"/>
            <w:szCs w:val="24"/>
          </w:rPr>
          <w:t xml:space="preserve">As a child, both of my parents loved Carnatic music and lived for the music season. They never missed a concert and as a young boy, I got dragged to many a </w:t>
        </w:r>
      </w:ins>
      <w:ins w:id="118" w:author="Vidhya" w:date="2009-06-18T20:59:00Z">
        <w:r>
          <w:rPr>
            <w:rFonts w:ascii="Times New Roman" w:hAnsi="Times New Roman"/>
            <w:szCs w:val="24"/>
          </w:rPr>
          <w:t>performance</w:t>
        </w:r>
      </w:ins>
      <w:ins w:id="119" w:author="Vidhya" w:date="2009-06-18T20:58:00Z">
        <w:r>
          <w:rPr>
            <w:rFonts w:ascii="Times New Roman" w:hAnsi="Times New Roman"/>
            <w:szCs w:val="24"/>
          </w:rPr>
          <w:t>.</w:t>
        </w:r>
      </w:ins>
      <w:del w:id="120" w:author="Vidhya" w:date="2009-06-18T20:59:00Z">
        <w:r w:rsidRPr="00917081" w:rsidDel="00217CE2">
          <w:rPr>
            <w:rFonts w:ascii="Times New Roman" w:hAnsi="Times New Roman"/>
            <w:szCs w:val="24"/>
          </w:rPr>
          <w:delText>, as a youngster growing up in Chennai,</w:delText>
        </w:r>
      </w:del>
      <w:ins w:id="121" w:author="Vidhya" w:date="2009-06-18T20:59:00Z">
        <w:r>
          <w:rPr>
            <w:rFonts w:ascii="Times New Roman" w:hAnsi="Times New Roman"/>
            <w:szCs w:val="24"/>
          </w:rPr>
          <w:t xml:space="preserve"> It wasn’t too long before I was also made to learn </w:t>
        </w:r>
      </w:ins>
      <w:del w:id="122" w:author="Vidhya" w:date="2009-06-18T21:00:00Z">
        <w:r w:rsidRPr="00917081" w:rsidDel="00217CE2">
          <w:rPr>
            <w:rFonts w:ascii="Times New Roman" w:hAnsi="Times New Roman"/>
            <w:szCs w:val="24"/>
          </w:rPr>
          <w:delText xml:space="preserve"> I did not have much choice but to learn </w:delText>
        </w:r>
        <w:r w:rsidDel="00217CE2">
          <w:rPr>
            <w:rFonts w:ascii="Times New Roman" w:hAnsi="Times New Roman"/>
            <w:szCs w:val="24"/>
          </w:rPr>
          <w:delText xml:space="preserve">to play </w:delText>
        </w:r>
      </w:del>
      <w:r>
        <w:rPr>
          <w:rFonts w:ascii="Times New Roman" w:hAnsi="Times New Roman"/>
          <w:szCs w:val="24"/>
        </w:rPr>
        <w:t>the mridangam</w:t>
      </w:r>
      <w:ins w:id="123" w:author="Vidhya" w:date="2009-06-18T21:00:00Z">
        <w:r>
          <w:rPr>
            <w:rFonts w:ascii="Times New Roman" w:hAnsi="Times New Roman"/>
            <w:szCs w:val="24"/>
          </w:rPr>
          <w:t xml:space="preserve">, in addition to the rigorous scheduled of </w:t>
        </w:r>
      </w:ins>
      <w:del w:id="124" w:author="Vidhya" w:date="2009-06-18T21:00:00Z">
        <w:r w:rsidDel="00217CE2">
          <w:rPr>
            <w:rFonts w:ascii="Times New Roman" w:hAnsi="Times New Roman"/>
            <w:szCs w:val="24"/>
          </w:rPr>
          <w:delText xml:space="preserve"> </w:delText>
        </w:r>
        <w:r w:rsidRPr="00917081" w:rsidDel="00217CE2">
          <w:rPr>
            <w:rFonts w:ascii="Times New Roman" w:hAnsi="Times New Roman"/>
            <w:szCs w:val="24"/>
          </w:rPr>
          <w:delText xml:space="preserve">as well as </w:delText>
        </w:r>
      </w:del>
      <w:r>
        <w:rPr>
          <w:rFonts w:ascii="Times New Roman" w:hAnsi="Times New Roman"/>
          <w:szCs w:val="24"/>
        </w:rPr>
        <w:t>attend</w:t>
      </w:r>
      <w:ins w:id="125" w:author="Vidhya" w:date="2009-06-18T21:00:00Z">
        <w:r>
          <w:rPr>
            <w:rFonts w:ascii="Times New Roman" w:hAnsi="Times New Roman"/>
            <w:szCs w:val="24"/>
          </w:rPr>
          <w:t>ing</w:t>
        </w:r>
      </w:ins>
      <w:r>
        <w:rPr>
          <w:rFonts w:ascii="Times New Roman" w:hAnsi="Times New Roman"/>
          <w:szCs w:val="24"/>
        </w:rPr>
        <w:t xml:space="preserve"> musical events.</w:t>
      </w:r>
      <w:r w:rsidRPr="00917081">
        <w:rPr>
          <w:rFonts w:ascii="Times New Roman" w:hAnsi="Times New Roman"/>
          <w:szCs w:val="24"/>
        </w:rPr>
        <w:t xml:space="preserve">  </w:t>
      </w:r>
      <w:r>
        <w:rPr>
          <w:rFonts w:ascii="Times New Roman" w:hAnsi="Times New Roman"/>
          <w:szCs w:val="24"/>
        </w:rPr>
        <w:t xml:space="preserve">Every year, Sadguru Sangeetha Samajam, Purasawalkam organized the Thyagaraja Aradhana.  </w:t>
      </w:r>
      <w:r w:rsidRPr="00917081">
        <w:rPr>
          <w:rFonts w:ascii="Times New Roman" w:hAnsi="Times New Roman"/>
          <w:szCs w:val="24"/>
        </w:rPr>
        <w:t>The Aradhana was celebrated as Akandaghana (36 hours of non-stop singing)</w:t>
      </w:r>
      <w:r>
        <w:rPr>
          <w:rFonts w:ascii="Times New Roman" w:hAnsi="Times New Roman"/>
          <w:szCs w:val="24"/>
        </w:rPr>
        <w:t>.  My father made certain that</w:t>
      </w:r>
      <w:del w:id="126" w:author="Vidhya" w:date="2009-06-18T21:00:00Z">
        <w:r w:rsidDel="00217CE2">
          <w:rPr>
            <w:rFonts w:ascii="Times New Roman" w:hAnsi="Times New Roman"/>
            <w:szCs w:val="24"/>
          </w:rPr>
          <w:delText>, along with him,</w:delText>
        </w:r>
      </w:del>
      <w:r>
        <w:rPr>
          <w:rFonts w:ascii="Times New Roman" w:hAnsi="Times New Roman"/>
          <w:szCs w:val="24"/>
        </w:rPr>
        <w:t xml:space="preserve"> I was </w:t>
      </w:r>
      <w:del w:id="127" w:author="Vidhya" w:date="2009-06-18T21:00:00Z">
        <w:r w:rsidDel="00217CE2">
          <w:rPr>
            <w:rFonts w:ascii="Times New Roman" w:hAnsi="Times New Roman"/>
            <w:szCs w:val="24"/>
          </w:rPr>
          <w:delText>also present</w:delText>
        </w:r>
      </w:del>
      <w:ins w:id="128" w:author="Vidhya" w:date="2009-06-18T21:00:00Z">
        <w:r>
          <w:rPr>
            <w:rFonts w:ascii="Times New Roman" w:hAnsi="Times New Roman"/>
            <w:szCs w:val="24"/>
          </w:rPr>
          <w:t>there by his side</w:t>
        </w:r>
      </w:ins>
      <w:r>
        <w:rPr>
          <w:rFonts w:ascii="Times New Roman" w:hAnsi="Times New Roman"/>
          <w:szCs w:val="24"/>
        </w:rPr>
        <w:t xml:space="preserve"> during the entire 36 hours and that I listen</w:t>
      </w:r>
      <w:ins w:id="129" w:author="Vidhya" w:date="2009-06-18T21:00:00Z">
        <w:r>
          <w:rPr>
            <w:rFonts w:ascii="Times New Roman" w:hAnsi="Times New Roman"/>
            <w:szCs w:val="24"/>
          </w:rPr>
          <w:t>ed</w:t>
        </w:r>
      </w:ins>
      <w:r>
        <w:rPr>
          <w:rFonts w:ascii="Times New Roman" w:hAnsi="Times New Roman"/>
          <w:szCs w:val="24"/>
        </w:rPr>
        <w:t xml:space="preserve"> to every performer, regardless of their age or </w:t>
      </w:r>
      <w:del w:id="130" w:author="Vidhya" w:date="2009-06-18T21:00:00Z">
        <w:r w:rsidDel="00217CE2">
          <w:rPr>
            <w:rFonts w:ascii="Times New Roman" w:hAnsi="Times New Roman"/>
            <w:szCs w:val="24"/>
          </w:rPr>
          <w:delText>professional status</w:delText>
        </w:r>
      </w:del>
      <w:ins w:id="131" w:author="Vidhya" w:date="2009-06-18T21:00:00Z">
        <w:r>
          <w:rPr>
            <w:rFonts w:ascii="Times New Roman" w:hAnsi="Times New Roman"/>
            <w:szCs w:val="24"/>
          </w:rPr>
          <w:t>stature</w:t>
        </w:r>
      </w:ins>
      <w:r>
        <w:rPr>
          <w:rFonts w:ascii="Times New Roman" w:hAnsi="Times New Roman"/>
          <w:szCs w:val="24"/>
        </w:rPr>
        <w:t xml:space="preserve">. </w:t>
      </w:r>
      <w:r w:rsidRPr="00917081">
        <w:rPr>
          <w:rFonts w:ascii="Times New Roman" w:hAnsi="Times New Roman"/>
          <w:szCs w:val="24"/>
        </w:rPr>
        <w:t xml:space="preserve">During one of these Akandams, the father of a teenager approached the organizer and asked whether his son could </w:t>
      </w:r>
      <w:r>
        <w:rPr>
          <w:rFonts w:ascii="Times New Roman" w:hAnsi="Times New Roman"/>
          <w:szCs w:val="24"/>
        </w:rPr>
        <w:t xml:space="preserve">be allowed to participate. </w:t>
      </w:r>
      <w:r w:rsidRPr="00917081">
        <w:rPr>
          <w:rFonts w:ascii="Times New Roman" w:hAnsi="Times New Roman"/>
          <w:szCs w:val="24"/>
        </w:rPr>
        <w:t>It was already late</w:t>
      </w:r>
      <w:del w:id="132" w:author="Vidhya" w:date="2009-06-18T21:01:00Z">
        <w:r w:rsidRPr="00917081" w:rsidDel="00217CE2">
          <w:rPr>
            <w:rFonts w:ascii="Times New Roman" w:hAnsi="Times New Roman"/>
            <w:szCs w:val="24"/>
          </w:rPr>
          <w:delText xml:space="preserve"> in the night</w:delText>
        </w:r>
      </w:del>
      <w:ins w:id="133" w:author="Vidhya" w:date="2009-06-18T21:01:00Z">
        <w:r>
          <w:rPr>
            <w:rFonts w:ascii="Times New Roman" w:hAnsi="Times New Roman"/>
            <w:szCs w:val="24"/>
          </w:rPr>
          <w:t>,</w:t>
        </w:r>
      </w:ins>
      <w:del w:id="134" w:author="Vidhya" w:date="2009-06-18T21:01:00Z">
        <w:r w:rsidRPr="00917081" w:rsidDel="00217CE2">
          <w:rPr>
            <w:rFonts w:ascii="Times New Roman" w:hAnsi="Times New Roman"/>
            <w:szCs w:val="24"/>
          </w:rPr>
          <w:delText>,</w:delText>
        </w:r>
      </w:del>
      <w:r w:rsidRPr="00917081">
        <w:rPr>
          <w:rFonts w:ascii="Times New Roman" w:hAnsi="Times New Roman"/>
          <w:szCs w:val="24"/>
        </w:rPr>
        <w:t xml:space="preserve"> around 11:30 </w:t>
      </w:r>
      <w:del w:id="135" w:author="Vidhya" w:date="2009-06-18T21:01:00Z">
        <w:r w:rsidRPr="00917081" w:rsidDel="00217CE2">
          <w:rPr>
            <w:rFonts w:ascii="Times New Roman" w:hAnsi="Times New Roman"/>
            <w:szCs w:val="24"/>
          </w:rPr>
          <w:delText>P</w:delText>
        </w:r>
        <w:r w:rsidDel="00217CE2">
          <w:rPr>
            <w:rFonts w:ascii="Times New Roman" w:hAnsi="Times New Roman"/>
            <w:szCs w:val="24"/>
          </w:rPr>
          <w:delText>.</w:delText>
        </w:r>
        <w:r w:rsidRPr="00917081" w:rsidDel="00217CE2">
          <w:rPr>
            <w:rFonts w:ascii="Times New Roman" w:hAnsi="Times New Roman"/>
            <w:szCs w:val="24"/>
          </w:rPr>
          <w:delText>M</w:delText>
        </w:r>
        <w:r w:rsidDel="00217CE2">
          <w:rPr>
            <w:rFonts w:ascii="Times New Roman" w:hAnsi="Times New Roman"/>
            <w:szCs w:val="24"/>
          </w:rPr>
          <w:delText>.</w:delText>
        </w:r>
        <w:r w:rsidRPr="00917081" w:rsidDel="00217CE2">
          <w:rPr>
            <w:rFonts w:ascii="Times New Roman" w:hAnsi="Times New Roman"/>
            <w:szCs w:val="24"/>
          </w:rPr>
          <w:delText xml:space="preserve"> </w:delText>
        </w:r>
      </w:del>
      <w:ins w:id="136" w:author="Vidhya" w:date="2009-06-18T21:01:00Z">
        <w:r>
          <w:rPr>
            <w:rFonts w:ascii="Times New Roman" w:hAnsi="Times New Roman"/>
            <w:szCs w:val="24"/>
          </w:rPr>
          <w:t xml:space="preserve">p.m. </w:t>
        </w:r>
      </w:ins>
      <w:del w:id="137" w:author="Vidhya" w:date="2009-06-18T21:01:00Z">
        <w:r w:rsidRPr="00917081" w:rsidDel="00217CE2">
          <w:rPr>
            <w:rFonts w:ascii="Times New Roman" w:hAnsi="Times New Roman"/>
            <w:szCs w:val="24"/>
          </w:rPr>
          <w:delText>and t</w:delText>
        </w:r>
      </w:del>
      <w:ins w:id="138" w:author="Vidhya" w:date="2009-06-18T21:01:00Z">
        <w:r>
          <w:rPr>
            <w:rFonts w:ascii="Times New Roman" w:hAnsi="Times New Roman"/>
            <w:szCs w:val="24"/>
          </w:rPr>
          <w:t>T</w:t>
        </w:r>
      </w:ins>
      <w:r w:rsidRPr="00917081">
        <w:rPr>
          <w:rFonts w:ascii="Times New Roman" w:hAnsi="Times New Roman"/>
          <w:szCs w:val="24"/>
        </w:rPr>
        <w:t>here wer</w:t>
      </w:r>
      <w:r>
        <w:rPr>
          <w:rFonts w:ascii="Times New Roman" w:hAnsi="Times New Roman"/>
          <w:szCs w:val="24"/>
        </w:rPr>
        <w:t xml:space="preserve">e only a handful of </w:t>
      </w:r>
      <w:del w:id="139" w:author="Vidhya" w:date="2009-06-18T21:01:00Z">
        <w:r w:rsidDel="00217CE2">
          <w:rPr>
            <w:rFonts w:ascii="Times New Roman" w:hAnsi="Times New Roman"/>
            <w:szCs w:val="24"/>
          </w:rPr>
          <w:delText xml:space="preserve">individuals </w:delText>
        </w:r>
      </w:del>
      <w:ins w:id="140" w:author="Vidhya" w:date="2009-06-18T21:01:00Z">
        <w:r>
          <w:rPr>
            <w:rFonts w:ascii="Times New Roman" w:hAnsi="Times New Roman"/>
            <w:szCs w:val="24"/>
          </w:rPr>
          <w:t>people</w:t>
        </w:r>
      </w:ins>
      <w:del w:id="141" w:author="Vidhya" w:date="2009-06-18T21:01:00Z">
        <w:r w:rsidDel="00217CE2">
          <w:rPr>
            <w:rFonts w:ascii="Times New Roman" w:hAnsi="Times New Roman"/>
            <w:szCs w:val="24"/>
          </w:rPr>
          <w:delText>among</w:delText>
        </w:r>
      </w:del>
      <w:ins w:id="142" w:author="Vidhya" w:date="2009-06-18T21:01:00Z">
        <w:r>
          <w:rPr>
            <w:rFonts w:ascii="Times New Roman" w:hAnsi="Times New Roman"/>
            <w:szCs w:val="24"/>
          </w:rPr>
          <w:t xml:space="preserve"> in</w:t>
        </w:r>
      </w:ins>
      <w:r>
        <w:rPr>
          <w:rFonts w:ascii="Times New Roman" w:hAnsi="Times New Roman"/>
          <w:szCs w:val="24"/>
        </w:rPr>
        <w:t xml:space="preserve"> the audience</w:t>
      </w:r>
      <w:ins w:id="143" w:author="Vidhya" w:date="2009-06-18T21:01:00Z">
        <w:r>
          <w:rPr>
            <w:rFonts w:ascii="Times New Roman" w:hAnsi="Times New Roman"/>
            <w:szCs w:val="24"/>
          </w:rPr>
          <w:t xml:space="preserve">, most of whome were </w:t>
        </w:r>
      </w:ins>
      <w:del w:id="144" w:author="Vidhya" w:date="2009-06-18T21:01:00Z">
        <w:r w:rsidRPr="00917081" w:rsidDel="00217CE2">
          <w:rPr>
            <w:rFonts w:ascii="Times New Roman" w:hAnsi="Times New Roman"/>
            <w:szCs w:val="24"/>
          </w:rPr>
          <w:delText xml:space="preserve">.  Most of these individuals were </w:delText>
        </w:r>
      </w:del>
      <w:r w:rsidRPr="00917081">
        <w:rPr>
          <w:rFonts w:ascii="Times New Roman" w:hAnsi="Times New Roman"/>
          <w:szCs w:val="24"/>
        </w:rPr>
        <w:t>professional musicians</w:t>
      </w:r>
      <w:ins w:id="145" w:author="Vidhya" w:date="2009-06-18T21:01:00Z">
        <w:r>
          <w:rPr>
            <w:rFonts w:ascii="Times New Roman" w:hAnsi="Times New Roman"/>
            <w:szCs w:val="24"/>
          </w:rPr>
          <w:t xml:space="preserve"> themselves</w:t>
        </w:r>
      </w:ins>
      <w:r w:rsidRPr="00917081">
        <w:rPr>
          <w:rFonts w:ascii="Times New Roman" w:hAnsi="Times New Roman"/>
          <w:szCs w:val="24"/>
        </w:rPr>
        <w:t xml:space="preserve">, </w:t>
      </w:r>
      <w:ins w:id="146" w:author="Vidhya" w:date="2009-06-18T21:01:00Z">
        <w:r>
          <w:rPr>
            <w:rFonts w:ascii="Times New Roman" w:hAnsi="Times New Roman"/>
            <w:szCs w:val="24"/>
          </w:rPr>
          <w:t xml:space="preserve">some very </w:t>
        </w:r>
      </w:ins>
      <w:r w:rsidRPr="00917081">
        <w:rPr>
          <w:rFonts w:ascii="Times New Roman" w:hAnsi="Times New Roman"/>
          <w:szCs w:val="24"/>
        </w:rPr>
        <w:t xml:space="preserve">well-known in their field.  </w:t>
      </w:r>
      <w:del w:id="147" w:author="Vidhya" w:date="2009-06-18T21:02:00Z">
        <w:r w:rsidDel="00217CE2">
          <w:rPr>
            <w:rFonts w:ascii="Times New Roman" w:hAnsi="Times New Roman"/>
            <w:szCs w:val="24"/>
          </w:rPr>
          <w:delText>Seeing the impressive members of the audience</w:delText>
        </w:r>
      </w:del>
      <w:ins w:id="148" w:author="Vidhya" w:date="2009-06-18T21:02:00Z">
        <w:r>
          <w:rPr>
            <w:rFonts w:ascii="Times New Roman" w:hAnsi="Times New Roman"/>
            <w:szCs w:val="24"/>
          </w:rPr>
          <w:t>Looking around at the titans present in the audience</w:t>
        </w:r>
      </w:ins>
      <w:r>
        <w:rPr>
          <w:rFonts w:ascii="Times New Roman" w:hAnsi="Times New Roman"/>
          <w:szCs w:val="24"/>
        </w:rPr>
        <w:t xml:space="preserve">, </w:t>
      </w:r>
      <w:del w:id="149" w:author="Vidhya" w:date="2009-06-18T21:02:00Z">
        <w:r w:rsidDel="00217CE2">
          <w:rPr>
            <w:rFonts w:ascii="Times New Roman" w:hAnsi="Times New Roman"/>
            <w:szCs w:val="24"/>
          </w:rPr>
          <w:delText>a</w:delText>
        </w:r>
        <w:r w:rsidRPr="00917081" w:rsidDel="00217CE2">
          <w:rPr>
            <w:rFonts w:ascii="Times New Roman" w:hAnsi="Times New Roman"/>
            <w:szCs w:val="24"/>
          </w:rPr>
          <w:delText>s a fellow-</w:delText>
        </w:r>
        <w:r w:rsidDel="00217CE2">
          <w:rPr>
            <w:rFonts w:ascii="Times New Roman" w:hAnsi="Times New Roman"/>
            <w:szCs w:val="24"/>
          </w:rPr>
          <w:delText>teenager</w:delText>
        </w:r>
      </w:del>
      <w:r w:rsidRPr="00917081">
        <w:rPr>
          <w:rFonts w:ascii="Times New Roman" w:hAnsi="Times New Roman"/>
          <w:szCs w:val="24"/>
        </w:rPr>
        <w:t xml:space="preserve">, </w:t>
      </w:r>
      <w:r>
        <w:rPr>
          <w:rFonts w:ascii="Times New Roman" w:hAnsi="Times New Roman"/>
          <w:szCs w:val="24"/>
        </w:rPr>
        <w:t xml:space="preserve">my heart went out to the </w:t>
      </w:r>
      <w:r w:rsidRPr="00917081">
        <w:rPr>
          <w:rFonts w:ascii="Times New Roman" w:hAnsi="Times New Roman"/>
          <w:szCs w:val="24"/>
        </w:rPr>
        <w:t>meek-looking young man</w:t>
      </w:r>
      <w:ins w:id="150" w:author="Vidhya" w:date="2009-06-18T21:02:00Z">
        <w:r>
          <w:rPr>
            <w:rFonts w:ascii="Times New Roman" w:hAnsi="Times New Roman"/>
            <w:szCs w:val="24"/>
          </w:rPr>
          <w:t>, as a musician and</w:t>
        </w:r>
        <w:r w:rsidRPr="00217CE2">
          <w:rPr>
            <w:rFonts w:ascii="Times New Roman" w:hAnsi="Times New Roman"/>
            <w:szCs w:val="24"/>
          </w:rPr>
          <w:t xml:space="preserve"> </w:t>
        </w:r>
        <w:r>
          <w:rPr>
            <w:rFonts w:ascii="Times New Roman" w:hAnsi="Times New Roman"/>
            <w:szCs w:val="24"/>
          </w:rPr>
          <w:t>a</w:t>
        </w:r>
        <w:r w:rsidRPr="00917081">
          <w:rPr>
            <w:rFonts w:ascii="Times New Roman" w:hAnsi="Times New Roman"/>
            <w:szCs w:val="24"/>
          </w:rPr>
          <w:t>s a fellow-</w:t>
        </w:r>
        <w:r>
          <w:rPr>
            <w:rFonts w:ascii="Times New Roman" w:hAnsi="Times New Roman"/>
            <w:szCs w:val="24"/>
          </w:rPr>
          <w:t>teenager</w:t>
        </w:r>
      </w:ins>
      <w:r w:rsidRPr="00917081">
        <w:rPr>
          <w:rFonts w:ascii="Times New Roman" w:hAnsi="Times New Roman"/>
          <w:szCs w:val="24"/>
        </w:rPr>
        <w:t>. “</w:t>
      </w:r>
      <w:r>
        <w:rPr>
          <w:rFonts w:ascii="Times New Roman" w:hAnsi="Times New Roman"/>
          <w:szCs w:val="24"/>
        </w:rPr>
        <w:t xml:space="preserve">I </w:t>
      </w:r>
      <w:r w:rsidRPr="00917081">
        <w:rPr>
          <w:rFonts w:ascii="Times New Roman" w:hAnsi="Times New Roman"/>
          <w:szCs w:val="24"/>
        </w:rPr>
        <w:t>hope he does</w:t>
      </w:r>
      <w:del w:id="151" w:author="Vidhya" w:date="2009-06-18T21:02:00Z">
        <w:r w:rsidRPr="00917081" w:rsidDel="00217CE2">
          <w:rPr>
            <w:rFonts w:ascii="Times New Roman" w:hAnsi="Times New Roman"/>
            <w:szCs w:val="24"/>
          </w:rPr>
          <w:delText xml:space="preserve"> </w:delText>
        </w:r>
      </w:del>
      <w:r w:rsidRPr="00917081">
        <w:rPr>
          <w:rFonts w:ascii="Times New Roman" w:hAnsi="Times New Roman"/>
          <w:szCs w:val="24"/>
        </w:rPr>
        <w:t>n</w:t>
      </w:r>
      <w:del w:id="152" w:author="Vidhya" w:date="2009-06-18T21:02:00Z">
        <w:r w:rsidRPr="00917081" w:rsidDel="00217CE2">
          <w:rPr>
            <w:rFonts w:ascii="Times New Roman" w:hAnsi="Times New Roman"/>
            <w:szCs w:val="24"/>
          </w:rPr>
          <w:delText>o</w:delText>
        </w:r>
      </w:del>
      <w:ins w:id="153" w:author="Vidhya" w:date="2009-06-18T21:02:00Z">
        <w:r>
          <w:rPr>
            <w:rFonts w:ascii="Times New Roman" w:hAnsi="Times New Roman"/>
            <w:szCs w:val="24"/>
          </w:rPr>
          <w:t>’</w:t>
        </w:r>
      </w:ins>
      <w:r w:rsidRPr="00917081">
        <w:rPr>
          <w:rFonts w:ascii="Times New Roman" w:hAnsi="Times New Roman"/>
          <w:szCs w:val="24"/>
        </w:rPr>
        <w:t xml:space="preserve">t get nervous </w:t>
      </w:r>
      <w:del w:id="154" w:author="Vidhya" w:date="2009-06-18T21:03:00Z">
        <w:r w:rsidDel="00217CE2">
          <w:rPr>
            <w:rFonts w:ascii="Times New Roman" w:hAnsi="Times New Roman"/>
            <w:szCs w:val="24"/>
          </w:rPr>
          <w:delText>at the sight of these musicians</w:delText>
        </w:r>
      </w:del>
      <w:ins w:id="155" w:author="Vidhya" w:date="2009-06-18T21:03:00Z">
        <w:r>
          <w:rPr>
            <w:rFonts w:ascii="Times New Roman" w:hAnsi="Times New Roman"/>
            <w:szCs w:val="24"/>
          </w:rPr>
          <w:t>and forget the song</w:t>
        </w:r>
      </w:ins>
      <w:r>
        <w:rPr>
          <w:rFonts w:ascii="Times New Roman" w:hAnsi="Times New Roman"/>
          <w:szCs w:val="24"/>
        </w:rPr>
        <w:t>.</w:t>
      </w:r>
      <w:r w:rsidRPr="00917081">
        <w:rPr>
          <w:rFonts w:ascii="Times New Roman" w:hAnsi="Times New Roman"/>
          <w:szCs w:val="24"/>
        </w:rPr>
        <w:t xml:space="preserve">”  </w:t>
      </w:r>
      <w:ins w:id="156" w:author="Vidhya" w:date="2009-06-18T21:03:00Z">
        <w:r>
          <w:rPr>
            <w:rFonts w:ascii="Times New Roman" w:hAnsi="Times New Roman"/>
            <w:szCs w:val="24"/>
          </w:rPr>
          <w:t xml:space="preserve">But a thin shy boy of 14 approached the stage. Seemingly </w:t>
        </w:r>
      </w:ins>
      <w:del w:id="157" w:author="Vidhya" w:date="2009-06-18T21:03:00Z">
        <w:r w:rsidRPr="00917081" w:rsidDel="00217CE2">
          <w:rPr>
            <w:rFonts w:ascii="Times New Roman" w:hAnsi="Times New Roman"/>
            <w:szCs w:val="24"/>
          </w:rPr>
          <w:delText>I</w:delText>
        </w:r>
      </w:del>
      <w:ins w:id="158" w:author="Vidhya" w:date="2009-06-18T21:03:00Z">
        <w:r>
          <w:rPr>
            <w:rFonts w:ascii="Times New Roman" w:hAnsi="Times New Roman"/>
            <w:szCs w:val="24"/>
          </w:rPr>
          <w:t>i</w:t>
        </w:r>
      </w:ins>
      <w:r w:rsidRPr="00917081">
        <w:rPr>
          <w:rFonts w:ascii="Times New Roman" w:hAnsi="Times New Roman"/>
          <w:szCs w:val="24"/>
        </w:rPr>
        <w:t xml:space="preserve">mpervious to the presence of the august audience, </w:t>
      </w:r>
      <w:del w:id="159" w:author="Vidhya" w:date="2009-06-18T21:03:00Z">
        <w:r w:rsidRPr="00917081" w:rsidDel="00217CE2">
          <w:rPr>
            <w:rFonts w:ascii="Times New Roman" w:hAnsi="Times New Roman"/>
            <w:szCs w:val="24"/>
          </w:rPr>
          <w:delText xml:space="preserve">the </w:delText>
        </w:r>
        <w:r w:rsidDel="00217CE2">
          <w:rPr>
            <w:rFonts w:ascii="Times New Roman" w:hAnsi="Times New Roman"/>
            <w:szCs w:val="24"/>
          </w:rPr>
          <w:delText xml:space="preserve">modest </w:delText>
        </w:r>
        <w:r w:rsidRPr="00917081" w:rsidDel="00217CE2">
          <w:rPr>
            <w:rFonts w:ascii="Times New Roman" w:hAnsi="Times New Roman"/>
            <w:szCs w:val="24"/>
          </w:rPr>
          <w:delText xml:space="preserve">young man goes </w:delText>
        </w:r>
        <w:r w:rsidDel="00217CE2">
          <w:rPr>
            <w:rFonts w:ascii="Times New Roman" w:hAnsi="Times New Roman"/>
            <w:szCs w:val="24"/>
          </w:rPr>
          <w:delText>and sits</w:delText>
        </w:r>
      </w:del>
      <w:ins w:id="160" w:author="Vidhya" w:date="2009-06-18T21:03:00Z">
        <w:r>
          <w:rPr>
            <w:rFonts w:ascii="Times New Roman" w:hAnsi="Times New Roman"/>
            <w:szCs w:val="24"/>
          </w:rPr>
          <w:t xml:space="preserve">he sat in front of the microphone, </w:t>
        </w:r>
      </w:ins>
      <w:del w:id="161" w:author="Vidhya" w:date="2009-06-18T21:04:00Z">
        <w:r w:rsidDel="00217CE2">
          <w:rPr>
            <w:rFonts w:ascii="Times New Roman" w:hAnsi="Times New Roman"/>
            <w:szCs w:val="24"/>
          </w:rPr>
          <w:delText xml:space="preserve"> before</w:delText>
        </w:r>
        <w:r w:rsidRPr="00917081" w:rsidDel="00217CE2">
          <w:rPr>
            <w:rFonts w:ascii="Times New Roman" w:hAnsi="Times New Roman"/>
            <w:szCs w:val="24"/>
          </w:rPr>
          <w:delText xml:space="preserve"> the mike, </w:delText>
        </w:r>
      </w:del>
      <w:r w:rsidRPr="00917081">
        <w:rPr>
          <w:rFonts w:ascii="Times New Roman" w:hAnsi="Times New Roman"/>
          <w:szCs w:val="24"/>
        </w:rPr>
        <w:t>close</w:t>
      </w:r>
      <w:del w:id="162" w:author="Vidhya" w:date="2009-06-18T21:04:00Z">
        <w:r w:rsidRPr="00917081" w:rsidDel="00217CE2">
          <w:rPr>
            <w:rFonts w:ascii="Times New Roman" w:hAnsi="Times New Roman"/>
            <w:szCs w:val="24"/>
          </w:rPr>
          <w:delText>s</w:delText>
        </w:r>
      </w:del>
      <w:ins w:id="163" w:author="Vidhya" w:date="2009-06-18T21:04:00Z">
        <w:r>
          <w:rPr>
            <w:rFonts w:ascii="Times New Roman" w:hAnsi="Times New Roman"/>
            <w:szCs w:val="24"/>
          </w:rPr>
          <w:t>d</w:t>
        </w:r>
      </w:ins>
      <w:r w:rsidRPr="00917081">
        <w:rPr>
          <w:rFonts w:ascii="Times New Roman" w:hAnsi="Times New Roman"/>
          <w:szCs w:val="24"/>
        </w:rPr>
        <w:t xml:space="preserve"> his eyes, and </w:t>
      </w:r>
      <w:del w:id="164" w:author="Vidhya" w:date="2009-06-18T21:04:00Z">
        <w:r w:rsidRPr="00917081" w:rsidDel="00217CE2">
          <w:rPr>
            <w:rFonts w:ascii="Times New Roman" w:hAnsi="Times New Roman"/>
            <w:szCs w:val="24"/>
          </w:rPr>
          <w:delText xml:space="preserve">begins </w:delText>
        </w:r>
      </w:del>
      <w:ins w:id="165" w:author="Vidhya" w:date="2009-06-18T21:04:00Z">
        <w:r w:rsidRPr="00917081">
          <w:rPr>
            <w:rFonts w:ascii="Times New Roman" w:hAnsi="Times New Roman"/>
            <w:szCs w:val="24"/>
          </w:rPr>
          <w:t>beg</w:t>
        </w:r>
        <w:r>
          <w:rPr>
            <w:rFonts w:ascii="Times New Roman" w:hAnsi="Times New Roman"/>
            <w:szCs w:val="24"/>
          </w:rPr>
          <w:t>an</w:t>
        </w:r>
        <w:r w:rsidRPr="00917081">
          <w:rPr>
            <w:rFonts w:ascii="Times New Roman" w:hAnsi="Times New Roman"/>
            <w:szCs w:val="24"/>
          </w:rPr>
          <w:t xml:space="preserve"> </w:t>
        </w:r>
      </w:ins>
      <w:r w:rsidRPr="00917081">
        <w:rPr>
          <w:rFonts w:ascii="Times New Roman" w:hAnsi="Times New Roman"/>
          <w:szCs w:val="24"/>
        </w:rPr>
        <w:t>to sing</w:t>
      </w:r>
      <w:ins w:id="166" w:author="Vidhya" w:date="2009-06-18T21:04:00Z">
        <w:r>
          <w:rPr>
            <w:rFonts w:ascii="Times New Roman" w:hAnsi="Times New Roman"/>
            <w:szCs w:val="24"/>
          </w:rPr>
          <w:t>. His first song was</w:t>
        </w:r>
      </w:ins>
      <w:r w:rsidRPr="00917081">
        <w:rPr>
          <w:rFonts w:ascii="Times New Roman" w:hAnsi="Times New Roman"/>
          <w:szCs w:val="24"/>
        </w:rPr>
        <w:t xml:space="preserve"> Saint Thyagaraja’s composition in Sahana, “Ema Nadhi Chevo’.  His singing was so sincere and </w:t>
      </w:r>
      <w:del w:id="167" w:author="Vidhya" w:date="2009-06-18T21:04:00Z">
        <w:r w:rsidRPr="00917081" w:rsidDel="00217CE2">
          <w:rPr>
            <w:rFonts w:ascii="Times New Roman" w:hAnsi="Times New Roman"/>
            <w:szCs w:val="24"/>
          </w:rPr>
          <w:delText xml:space="preserve">spiritual </w:delText>
        </w:r>
      </w:del>
      <w:ins w:id="168" w:author="Vidhya" w:date="2009-06-18T21:04:00Z">
        <w:r>
          <w:rPr>
            <w:rFonts w:ascii="Times New Roman" w:hAnsi="Times New Roman"/>
            <w:szCs w:val="24"/>
          </w:rPr>
          <w:t>divinely inspired</w:t>
        </w:r>
        <w:r w:rsidRPr="00917081">
          <w:rPr>
            <w:rFonts w:ascii="Times New Roman" w:hAnsi="Times New Roman"/>
            <w:szCs w:val="24"/>
          </w:rPr>
          <w:t xml:space="preserve"> </w:t>
        </w:r>
      </w:ins>
      <w:r w:rsidRPr="00917081">
        <w:rPr>
          <w:rFonts w:ascii="Times New Roman" w:hAnsi="Times New Roman"/>
          <w:szCs w:val="24"/>
        </w:rPr>
        <w:t xml:space="preserve">that it </w:t>
      </w:r>
      <w:del w:id="169" w:author="Vidhya" w:date="2009-06-18T21:04:00Z">
        <w:r w:rsidRPr="00917081" w:rsidDel="00217CE2">
          <w:rPr>
            <w:rFonts w:ascii="Times New Roman" w:hAnsi="Times New Roman"/>
            <w:szCs w:val="24"/>
          </w:rPr>
          <w:delText>signified what</w:delText>
        </w:r>
      </w:del>
      <w:ins w:id="170" w:author="Vidhya" w:date="2009-06-18T21:04:00Z">
        <w:r>
          <w:rPr>
            <w:rFonts w:ascii="Times New Roman" w:hAnsi="Times New Roman"/>
            <w:szCs w:val="24"/>
          </w:rPr>
          <w:t>brought</w:t>
        </w:r>
      </w:ins>
      <w:r w:rsidRPr="00917081">
        <w:rPr>
          <w:rFonts w:ascii="Times New Roman" w:hAnsi="Times New Roman"/>
          <w:szCs w:val="24"/>
        </w:rPr>
        <w:t xml:space="preserve"> Thyagaraja </w:t>
      </w:r>
      <w:del w:id="171" w:author="Vidhya" w:date="2009-06-18T21:04:00Z">
        <w:r w:rsidRPr="00917081" w:rsidDel="00217CE2">
          <w:rPr>
            <w:rFonts w:ascii="Times New Roman" w:hAnsi="Times New Roman"/>
            <w:szCs w:val="24"/>
          </w:rPr>
          <w:delText>had stated in his</w:delText>
        </w:r>
      </w:del>
      <w:ins w:id="172" w:author="Vidhya" w:date="2009-06-18T21:05:00Z">
        <w:r>
          <w:rPr>
            <w:rFonts w:ascii="Times New Roman" w:hAnsi="Times New Roman"/>
            <w:szCs w:val="24"/>
          </w:rPr>
          <w:t>words to life:</w:t>
        </w:r>
      </w:ins>
      <w:del w:id="173" w:author="Vidhya" w:date="2009-06-18T21:04:00Z">
        <w:r w:rsidRPr="00917081" w:rsidDel="00217CE2">
          <w:rPr>
            <w:rFonts w:ascii="Times New Roman" w:hAnsi="Times New Roman"/>
            <w:szCs w:val="24"/>
          </w:rPr>
          <w:delText xml:space="preserve"> </w:delText>
        </w:r>
      </w:del>
      <w:del w:id="174" w:author="Vidhya" w:date="2009-06-18T21:05:00Z">
        <w:r w:rsidRPr="00917081" w:rsidDel="00217CE2">
          <w:rPr>
            <w:rFonts w:ascii="Times New Roman" w:hAnsi="Times New Roman"/>
            <w:szCs w:val="24"/>
          </w:rPr>
          <w:delText>composition</w:delText>
        </w:r>
      </w:del>
      <w:r w:rsidRPr="00917081">
        <w:rPr>
          <w:rFonts w:ascii="Times New Roman" w:hAnsi="Times New Roman"/>
          <w:szCs w:val="24"/>
        </w:rPr>
        <w:t xml:space="preserve"> </w:t>
      </w:r>
      <w:del w:id="175" w:author="Vidhya" w:date="2009-06-18T21:05:00Z">
        <w:r w:rsidRPr="00917081" w:rsidDel="00217CE2">
          <w:rPr>
            <w:rFonts w:ascii="Times New Roman" w:hAnsi="Times New Roman"/>
            <w:szCs w:val="24"/>
          </w:rPr>
          <w:delText>‘</w:delText>
        </w:r>
      </w:del>
      <w:ins w:id="176" w:author="Vidhya" w:date="2009-06-18T21:05:00Z">
        <w:r>
          <w:rPr>
            <w:rFonts w:ascii="Times New Roman" w:hAnsi="Times New Roman"/>
            <w:szCs w:val="24"/>
          </w:rPr>
          <w:t>”</w:t>
        </w:r>
      </w:ins>
      <w:r w:rsidRPr="00917081">
        <w:rPr>
          <w:rFonts w:ascii="Times New Roman" w:hAnsi="Times New Roman"/>
          <w:szCs w:val="24"/>
        </w:rPr>
        <w:t>Swararaga Sudharasa</w:t>
      </w:r>
      <w:ins w:id="177" w:author="Vidhya" w:date="2009-06-18T21:05:00Z">
        <w:r>
          <w:rPr>
            <w:rFonts w:ascii="Times New Roman" w:hAnsi="Times New Roman"/>
            <w:szCs w:val="24"/>
          </w:rPr>
          <w:t>”</w:t>
        </w:r>
      </w:ins>
      <w:del w:id="178" w:author="Vidhya" w:date="2009-06-18T21:05:00Z">
        <w:r w:rsidRPr="00917081" w:rsidDel="00217CE2">
          <w:rPr>
            <w:rFonts w:ascii="Times New Roman" w:hAnsi="Times New Roman"/>
            <w:szCs w:val="24"/>
          </w:rPr>
          <w:delText>’</w:delText>
        </w:r>
      </w:del>
      <w:r w:rsidRPr="00917081">
        <w:rPr>
          <w:rFonts w:ascii="Times New Roman" w:hAnsi="Times New Roman"/>
          <w:szCs w:val="24"/>
        </w:rPr>
        <w:t xml:space="preserve"> </w:t>
      </w:r>
      <w:r>
        <w:rPr>
          <w:rFonts w:ascii="Times New Roman" w:hAnsi="Times New Roman"/>
          <w:szCs w:val="24"/>
        </w:rPr>
        <w:t xml:space="preserve">- only music that evolves from </w:t>
      </w:r>
      <w:r w:rsidRPr="00917081">
        <w:rPr>
          <w:rFonts w:ascii="Times New Roman" w:hAnsi="Times New Roman"/>
          <w:szCs w:val="24"/>
        </w:rPr>
        <w:t xml:space="preserve">deep within the soul </w:t>
      </w:r>
      <w:r>
        <w:rPr>
          <w:rFonts w:ascii="Times New Roman" w:hAnsi="Times New Roman"/>
          <w:szCs w:val="24"/>
        </w:rPr>
        <w:t>will lead to blissful heaven</w:t>
      </w:r>
      <w:ins w:id="179" w:author="Vidhya" w:date="2009-06-18T21:05:00Z">
        <w:r>
          <w:rPr>
            <w:rFonts w:ascii="Times New Roman" w:hAnsi="Times New Roman"/>
            <w:szCs w:val="24"/>
          </w:rPr>
          <w:t>.</w:t>
        </w:r>
      </w:ins>
      <w:r>
        <w:rPr>
          <w:rFonts w:ascii="Times New Roman" w:hAnsi="Times New Roman"/>
          <w:szCs w:val="24"/>
        </w:rPr>
        <w:t xml:space="preserve"> (</w:t>
      </w:r>
      <w:r w:rsidRPr="00917081">
        <w:rPr>
          <w:rFonts w:ascii="Times New Roman" w:hAnsi="Times New Roman"/>
          <w:szCs w:val="24"/>
        </w:rPr>
        <w:t xml:space="preserve">“Mooladharaja </w:t>
      </w:r>
      <w:r>
        <w:rPr>
          <w:rFonts w:ascii="Times New Roman" w:hAnsi="Times New Roman"/>
          <w:szCs w:val="24"/>
        </w:rPr>
        <w:t>Nadha Merungutaye Mudamagu Mokshamura”)</w:t>
      </w:r>
      <w:r w:rsidRPr="00917081">
        <w:rPr>
          <w:rFonts w:ascii="Times New Roman" w:hAnsi="Times New Roman"/>
          <w:szCs w:val="24"/>
        </w:rPr>
        <w:t xml:space="preserve">.  The senior musicians were spell bound by the </w:t>
      </w:r>
      <w:del w:id="180" w:author="Vidhya" w:date="2009-06-18T21:05:00Z">
        <w:r w:rsidRPr="00917081" w:rsidDel="00217CE2">
          <w:rPr>
            <w:rFonts w:ascii="Times New Roman" w:hAnsi="Times New Roman"/>
            <w:szCs w:val="24"/>
          </w:rPr>
          <w:delText>youngster’s singing</w:delText>
        </w:r>
      </w:del>
      <w:ins w:id="181" w:author="Vidhya" w:date="2009-06-18T21:05:00Z">
        <w:r>
          <w:rPr>
            <w:rFonts w:ascii="Times New Roman" w:hAnsi="Times New Roman"/>
            <w:szCs w:val="24"/>
          </w:rPr>
          <w:t>devotion coming out of the small body in front of them</w:t>
        </w:r>
      </w:ins>
      <w:r w:rsidRPr="00917081">
        <w:rPr>
          <w:rFonts w:ascii="Times New Roman" w:hAnsi="Times New Roman"/>
          <w:szCs w:val="24"/>
        </w:rPr>
        <w:t xml:space="preserve">. I </w:t>
      </w:r>
      <w:del w:id="182" w:author="Vidhya" w:date="2009-06-18T21:06:00Z">
        <w:r w:rsidRPr="00917081" w:rsidDel="00217CE2">
          <w:rPr>
            <w:rFonts w:ascii="Times New Roman" w:hAnsi="Times New Roman"/>
            <w:szCs w:val="24"/>
          </w:rPr>
          <w:delText xml:space="preserve">raise my head </w:delText>
        </w:r>
      </w:del>
      <w:ins w:id="183" w:author="Vidhya" w:date="2009-06-18T21:06:00Z">
        <w:r>
          <w:rPr>
            <w:rFonts w:ascii="Times New Roman" w:hAnsi="Times New Roman"/>
            <w:szCs w:val="24"/>
          </w:rPr>
          <w:t xml:space="preserve">turned to </w:t>
        </w:r>
      </w:ins>
      <w:del w:id="184" w:author="Vidhya" w:date="2009-06-18T21:06:00Z">
        <w:r w:rsidRPr="00917081" w:rsidDel="00217CE2">
          <w:rPr>
            <w:rFonts w:ascii="Times New Roman" w:hAnsi="Times New Roman"/>
            <w:szCs w:val="24"/>
          </w:rPr>
          <w:delText xml:space="preserve">and </w:delText>
        </w:r>
      </w:del>
      <w:r w:rsidRPr="00917081">
        <w:rPr>
          <w:rFonts w:ascii="Times New Roman" w:hAnsi="Times New Roman"/>
          <w:szCs w:val="24"/>
        </w:rPr>
        <w:t xml:space="preserve">look at my father and </w:t>
      </w:r>
      <w:del w:id="185" w:author="Vidhya" w:date="2009-06-18T21:06:00Z">
        <w:r w:rsidDel="00217CE2">
          <w:rPr>
            <w:rFonts w:ascii="Times New Roman" w:hAnsi="Times New Roman"/>
            <w:szCs w:val="24"/>
          </w:rPr>
          <w:delText>observe</w:delText>
        </w:r>
        <w:r w:rsidRPr="00917081" w:rsidDel="00217CE2">
          <w:rPr>
            <w:rFonts w:ascii="Times New Roman" w:hAnsi="Times New Roman"/>
            <w:szCs w:val="24"/>
          </w:rPr>
          <w:delText xml:space="preserve"> </w:delText>
        </w:r>
      </w:del>
      <w:ins w:id="186" w:author="Vidhya" w:date="2009-06-18T21:06:00Z">
        <w:r>
          <w:rPr>
            <w:rFonts w:ascii="Times New Roman" w:hAnsi="Times New Roman"/>
            <w:szCs w:val="24"/>
          </w:rPr>
          <w:t>saw</w:t>
        </w:r>
        <w:r w:rsidRPr="00917081">
          <w:rPr>
            <w:rFonts w:ascii="Times New Roman" w:hAnsi="Times New Roman"/>
            <w:szCs w:val="24"/>
          </w:rPr>
          <w:t xml:space="preserve"> </w:t>
        </w:r>
      </w:ins>
      <w:r w:rsidRPr="00917081">
        <w:rPr>
          <w:rFonts w:ascii="Times New Roman" w:hAnsi="Times New Roman"/>
          <w:szCs w:val="24"/>
        </w:rPr>
        <w:t xml:space="preserve">tears streaming </w:t>
      </w:r>
      <w:del w:id="187" w:author="Vidhya" w:date="2009-06-18T21:06:00Z">
        <w:r w:rsidRPr="00917081" w:rsidDel="00217CE2">
          <w:rPr>
            <w:rFonts w:ascii="Times New Roman" w:hAnsi="Times New Roman"/>
            <w:szCs w:val="24"/>
          </w:rPr>
          <w:delText>through his cheeks</w:delText>
        </w:r>
      </w:del>
      <w:ins w:id="188" w:author="Vidhya" w:date="2009-06-18T21:06:00Z">
        <w:r>
          <w:rPr>
            <w:rFonts w:ascii="Times New Roman" w:hAnsi="Times New Roman"/>
            <w:szCs w:val="24"/>
          </w:rPr>
          <w:t>down his face</w:t>
        </w:r>
      </w:ins>
      <w:r w:rsidRPr="00917081">
        <w:rPr>
          <w:rFonts w:ascii="Times New Roman" w:hAnsi="Times New Roman"/>
          <w:szCs w:val="24"/>
        </w:rPr>
        <w:t xml:space="preserve">.  The young man, with his sincerity, devotion, and bhakthi (attributes that Thyagaraja says is </w:t>
      </w:r>
      <w:r w:rsidRPr="00917081">
        <w:rPr>
          <w:rFonts w:ascii="Times New Roman" w:hAnsi="Times New Roman"/>
          <w:szCs w:val="24"/>
        </w:rPr>
        <w:lastRenderedPageBreak/>
        <w:t>essential for Nadhopasana</w:t>
      </w:r>
      <w:r>
        <w:rPr>
          <w:rFonts w:ascii="Times New Roman" w:hAnsi="Times New Roman"/>
          <w:szCs w:val="24"/>
        </w:rPr>
        <w:t xml:space="preserve"> or musical Sadhana</w:t>
      </w:r>
      <w:r w:rsidRPr="00917081">
        <w:rPr>
          <w:rFonts w:ascii="Times New Roman" w:hAnsi="Times New Roman"/>
          <w:szCs w:val="24"/>
        </w:rPr>
        <w:t xml:space="preserve">) had touched the soul of everyone </w:t>
      </w:r>
      <w:ins w:id="189" w:author="Vidhya" w:date="2009-06-18T21:06:00Z">
        <w:r>
          <w:rPr>
            <w:rFonts w:ascii="Times New Roman" w:hAnsi="Times New Roman"/>
            <w:szCs w:val="24"/>
          </w:rPr>
          <w:t>in the room</w:t>
        </w:r>
      </w:ins>
      <w:del w:id="190" w:author="Vidhya" w:date="2009-06-18T21:06:00Z">
        <w:r w:rsidRPr="00917081" w:rsidDel="00F53B8D">
          <w:rPr>
            <w:rFonts w:ascii="Times New Roman" w:hAnsi="Times New Roman"/>
            <w:szCs w:val="24"/>
          </w:rPr>
          <w:delText>around</w:delText>
        </w:r>
      </w:del>
      <w:r w:rsidRPr="00917081">
        <w:rPr>
          <w:rFonts w:ascii="Times New Roman" w:hAnsi="Times New Roman"/>
          <w:szCs w:val="24"/>
        </w:rPr>
        <w:t xml:space="preserve">. </w:t>
      </w:r>
      <w:r>
        <w:rPr>
          <w:rFonts w:ascii="Times New Roman" w:hAnsi="Times New Roman"/>
          <w:szCs w:val="24"/>
        </w:rPr>
        <w:t xml:space="preserve"> </w:t>
      </w:r>
    </w:p>
    <w:p w:rsidR="007E336D" w:rsidRDefault="007E336D" w:rsidP="00EC1013">
      <w:pPr>
        <w:numPr>
          <w:ins w:id="191" w:author="Vidhya" w:date="2009-06-18T21:06:00Z"/>
        </w:numPr>
        <w:rPr>
          <w:ins w:id="192" w:author="Vidhya" w:date="2009-06-18T21:06:00Z"/>
          <w:rFonts w:ascii="Times New Roman" w:hAnsi="Times New Roman"/>
          <w:szCs w:val="24"/>
        </w:rPr>
      </w:pPr>
    </w:p>
    <w:p w:rsidR="007E336D" w:rsidRDefault="007E336D" w:rsidP="00EC1013">
      <w:pPr>
        <w:numPr>
          <w:ins w:id="193" w:author="Vidhya" w:date="2009-06-18T21:06:00Z"/>
        </w:numPr>
        <w:rPr>
          <w:rFonts w:ascii="Times New Roman" w:hAnsi="Times New Roman"/>
          <w:szCs w:val="24"/>
        </w:rPr>
      </w:pPr>
      <w:ins w:id="194" w:author="Vidhya" w:date="2009-06-18T21:06:00Z">
        <w:r>
          <w:rPr>
            <w:rFonts w:ascii="Times New Roman" w:hAnsi="Times New Roman"/>
            <w:szCs w:val="24"/>
          </w:rPr>
          <w:t>Over</w:t>
        </w:r>
      </w:ins>
      <w:del w:id="195" w:author="Vidhya" w:date="2009-06-18T21:06:00Z">
        <w:r w:rsidDel="00F53B8D">
          <w:rPr>
            <w:rFonts w:ascii="Times New Roman" w:hAnsi="Times New Roman"/>
            <w:szCs w:val="24"/>
          </w:rPr>
          <w:delText>Nearly</w:delText>
        </w:r>
      </w:del>
      <w:r>
        <w:rPr>
          <w:rFonts w:ascii="Times New Roman" w:hAnsi="Times New Roman"/>
          <w:szCs w:val="24"/>
        </w:rPr>
        <w:t xml:space="preserve"> five decades </w:t>
      </w:r>
      <w:del w:id="196" w:author="Vidhya" w:date="2009-06-18T21:06:00Z">
        <w:r w:rsidDel="00F53B8D">
          <w:rPr>
            <w:rFonts w:ascii="Times New Roman" w:hAnsi="Times New Roman"/>
            <w:szCs w:val="24"/>
          </w:rPr>
          <w:delText xml:space="preserve">had </w:delText>
        </w:r>
      </w:del>
      <w:ins w:id="197" w:author="Vidhya" w:date="2009-06-18T21:06:00Z">
        <w:r>
          <w:rPr>
            <w:rFonts w:ascii="Times New Roman" w:hAnsi="Times New Roman"/>
            <w:szCs w:val="24"/>
          </w:rPr>
          <w:t xml:space="preserve">have </w:t>
        </w:r>
      </w:ins>
      <w:r>
        <w:rPr>
          <w:rFonts w:ascii="Times New Roman" w:hAnsi="Times New Roman"/>
          <w:szCs w:val="24"/>
        </w:rPr>
        <w:t xml:space="preserve">passed since I </w:t>
      </w:r>
      <w:del w:id="198" w:author="Vidhya" w:date="2009-06-18T21:06:00Z">
        <w:r w:rsidDel="00F53B8D">
          <w:rPr>
            <w:rFonts w:ascii="Times New Roman" w:hAnsi="Times New Roman"/>
            <w:szCs w:val="24"/>
          </w:rPr>
          <w:delText>had listened to the</w:delText>
        </w:r>
      </w:del>
      <w:ins w:id="199" w:author="Vidhya" w:date="2009-06-18T21:06:00Z">
        <w:r>
          <w:rPr>
            <w:rFonts w:ascii="Times New Roman" w:hAnsi="Times New Roman"/>
            <w:szCs w:val="24"/>
          </w:rPr>
          <w:t>heard that</w:t>
        </w:r>
      </w:ins>
      <w:r>
        <w:rPr>
          <w:rFonts w:ascii="Times New Roman" w:hAnsi="Times New Roman"/>
          <w:szCs w:val="24"/>
        </w:rPr>
        <w:t xml:space="preserve"> young man</w:t>
      </w:r>
      <w:del w:id="200" w:author="Vidhya" w:date="2009-06-18T21:06:00Z">
        <w:r w:rsidDel="00F53B8D">
          <w:rPr>
            <w:rFonts w:ascii="Times New Roman" w:hAnsi="Times New Roman"/>
            <w:szCs w:val="24"/>
          </w:rPr>
          <w:delText xml:space="preserve">’s </w:delText>
        </w:r>
      </w:del>
      <w:ins w:id="201" w:author="Vidhya" w:date="2009-06-18T21:06:00Z">
        <w:r>
          <w:rPr>
            <w:rFonts w:ascii="Times New Roman" w:hAnsi="Times New Roman"/>
            <w:szCs w:val="24"/>
          </w:rPr>
          <w:t xml:space="preserve"> </w:t>
        </w:r>
      </w:ins>
      <w:r>
        <w:rPr>
          <w:rFonts w:ascii="Times New Roman" w:hAnsi="Times New Roman"/>
          <w:szCs w:val="24"/>
        </w:rPr>
        <w:t>sing</w:t>
      </w:r>
      <w:del w:id="202" w:author="Vidhya" w:date="2009-06-18T21:06:00Z">
        <w:r w:rsidDel="00F53B8D">
          <w:rPr>
            <w:rFonts w:ascii="Times New Roman" w:hAnsi="Times New Roman"/>
            <w:szCs w:val="24"/>
          </w:rPr>
          <w:delText>ing</w:delText>
        </w:r>
      </w:del>
      <w:ins w:id="203" w:author="Vidhya" w:date="2009-06-18T21:06:00Z">
        <w:r>
          <w:rPr>
            <w:rFonts w:ascii="Times New Roman" w:hAnsi="Times New Roman"/>
            <w:szCs w:val="24"/>
          </w:rPr>
          <w:t xml:space="preserve">, </w:t>
        </w:r>
      </w:ins>
      <w:del w:id="204" w:author="Vidhya" w:date="2009-06-18T21:06:00Z">
        <w:r w:rsidDel="00F53B8D">
          <w:rPr>
            <w:rFonts w:ascii="Times New Roman" w:hAnsi="Times New Roman"/>
            <w:szCs w:val="24"/>
          </w:rPr>
          <w:delText>.  B</w:delText>
        </w:r>
      </w:del>
      <w:ins w:id="205" w:author="Vidhya" w:date="2009-06-18T21:07:00Z">
        <w:r>
          <w:rPr>
            <w:rFonts w:ascii="Times New Roman" w:hAnsi="Times New Roman"/>
            <w:szCs w:val="24"/>
          </w:rPr>
          <w:t>b</w:t>
        </w:r>
      </w:ins>
      <w:r>
        <w:rPr>
          <w:rFonts w:ascii="Times New Roman" w:hAnsi="Times New Roman"/>
          <w:szCs w:val="24"/>
        </w:rPr>
        <w:t>ut</w:t>
      </w:r>
      <w:del w:id="206" w:author="Vidhya" w:date="2009-06-18T21:07:00Z">
        <w:r w:rsidDel="00F53B8D">
          <w:rPr>
            <w:rFonts w:ascii="Times New Roman" w:hAnsi="Times New Roman"/>
            <w:szCs w:val="24"/>
          </w:rPr>
          <w:delText>,</w:delText>
        </w:r>
      </w:del>
      <w:r>
        <w:rPr>
          <w:rFonts w:ascii="Times New Roman" w:hAnsi="Times New Roman"/>
          <w:szCs w:val="24"/>
        </w:rPr>
        <w:t xml:space="preserve"> I</w:t>
      </w:r>
      <w:r w:rsidRPr="00917081">
        <w:rPr>
          <w:rFonts w:ascii="Times New Roman" w:hAnsi="Times New Roman"/>
          <w:szCs w:val="24"/>
        </w:rPr>
        <w:t xml:space="preserve"> </w:t>
      </w:r>
      <w:del w:id="207" w:author="Vidhya" w:date="2009-06-18T21:06:00Z">
        <w:r w:rsidRPr="00917081" w:rsidDel="00F53B8D">
          <w:rPr>
            <w:rFonts w:ascii="Times New Roman" w:hAnsi="Times New Roman"/>
            <w:szCs w:val="24"/>
          </w:rPr>
          <w:delText xml:space="preserve">could </w:delText>
        </w:r>
      </w:del>
      <w:ins w:id="208" w:author="Vidhya" w:date="2009-06-18T21:06:00Z">
        <w:r>
          <w:rPr>
            <w:rFonts w:ascii="Times New Roman" w:hAnsi="Times New Roman"/>
            <w:szCs w:val="24"/>
          </w:rPr>
          <w:t>can</w:t>
        </w:r>
        <w:r w:rsidRPr="00917081">
          <w:rPr>
            <w:rFonts w:ascii="Times New Roman" w:hAnsi="Times New Roman"/>
            <w:szCs w:val="24"/>
          </w:rPr>
          <w:t xml:space="preserve"> </w:t>
        </w:r>
      </w:ins>
      <w:r w:rsidRPr="00917081">
        <w:rPr>
          <w:rFonts w:ascii="Times New Roman" w:hAnsi="Times New Roman"/>
          <w:szCs w:val="24"/>
        </w:rPr>
        <w:t xml:space="preserve">still feel the emotions that </w:t>
      </w:r>
      <w:del w:id="209" w:author="Vidhya" w:date="2009-06-18T21:07:00Z">
        <w:r w:rsidDel="00F53B8D">
          <w:rPr>
            <w:rFonts w:ascii="Times New Roman" w:hAnsi="Times New Roman"/>
            <w:szCs w:val="24"/>
          </w:rPr>
          <w:delText xml:space="preserve">he </w:delText>
        </w:r>
        <w:r w:rsidRPr="00917081" w:rsidDel="00F53B8D">
          <w:rPr>
            <w:rFonts w:ascii="Times New Roman" w:hAnsi="Times New Roman"/>
            <w:szCs w:val="24"/>
          </w:rPr>
          <w:delText xml:space="preserve">had </w:delText>
        </w:r>
        <w:r w:rsidDel="00F53B8D">
          <w:rPr>
            <w:rFonts w:ascii="Times New Roman" w:hAnsi="Times New Roman"/>
            <w:szCs w:val="24"/>
          </w:rPr>
          <w:delText>stirred</w:delText>
        </w:r>
        <w:r w:rsidRPr="00917081" w:rsidDel="00F53B8D">
          <w:rPr>
            <w:rFonts w:ascii="Times New Roman" w:hAnsi="Times New Roman"/>
            <w:szCs w:val="24"/>
          </w:rPr>
          <w:delText xml:space="preserve"> within me</w:delText>
        </w:r>
      </w:del>
      <w:ins w:id="210" w:author="Vidhya" w:date="2009-06-18T21:07:00Z">
        <w:r>
          <w:rPr>
            <w:rFonts w:ascii="Times New Roman" w:hAnsi="Times New Roman"/>
            <w:szCs w:val="24"/>
          </w:rPr>
          <w:t>that I felt that night</w:t>
        </w:r>
      </w:ins>
      <w:r>
        <w:rPr>
          <w:rFonts w:ascii="Times New Roman" w:hAnsi="Times New Roman"/>
          <w:szCs w:val="24"/>
        </w:rPr>
        <w:t xml:space="preserve">. </w:t>
      </w:r>
      <w:ins w:id="211" w:author="Vidhya" w:date="2009-06-18T21:07:00Z">
        <w:r>
          <w:rPr>
            <w:rFonts w:ascii="Times New Roman" w:hAnsi="Times New Roman"/>
            <w:szCs w:val="24"/>
          </w:rPr>
          <w:t xml:space="preserve">That was the night that I fell in love with Carnatic music and </w:t>
        </w:r>
      </w:ins>
      <w:del w:id="212" w:author="Vidhya" w:date="2009-06-18T21:07:00Z">
        <w:r w:rsidDel="00F53B8D">
          <w:rPr>
            <w:rFonts w:ascii="Times New Roman" w:hAnsi="Times New Roman"/>
            <w:szCs w:val="24"/>
          </w:rPr>
          <w:delText xml:space="preserve"> </w:delText>
        </w:r>
      </w:del>
      <w:r>
        <w:rPr>
          <w:rFonts w:ascii="Times New Roman" w:hAnsi="Times New Roman"/>
          <w:szCs w:val="24"/>
        </w:rPr>
        <w:t xml:space="preserve">I </w:t>
      </w:r>
      <w:ins w:id="213" w:author="Vidhya" w:date="2009-06-18T21:07:00Z">
        <w:r>
          <w:rPr>
            <w:rFonts w:ascii="Times New Roman" w:hAnsi="Times New Roman"/>
            <w:szCs w:val="24"/>
          </w:rPr>
          <w:t xml:space="preserve">will </w:t>
        </w:r>
      </w:ins>
      <w:r>
        <w:rPr>
          <w:rFonts w:ascii="Times New Roman" w:hAnsi="Times New Roman"/>
          <w:szCs w:val="24"/>
        </w:rPr>
        <w:t xml:space="preserve">always </w:t>
      </w:r>
      <w:r w:rsidRPr="00917081">
        <w:rPr>
          <w:rFonts w:ascii="Times New Roman" w:hAnsi="Times New Roman"/>
          <w:szCs w:val="24"/>
        </w:rPr>
        <w:t xml:space="preserve">thank my father for </w:t>
      </w:r>
      <w:r>
        <w:rPr>
          <w:rFonts w:ascii="Times New Roman" w:hAnsi="Times New Roman"/>
          <w:szCs w:val="24"/>
        </w:rPr>
        <w:t xml:space="preserve">making </w:t>
      </w:r>
      <w:del w:id="214" w:author="Vidhya" w:date="2009-06-18T21:07:00Z">
        <w:r w:rsidDel="00F53B8D">
          <w:rPr>
            <w:rFonts w:ascii="Times New Roman" w:hAnsi="Times New Roman"/>
            <w:szCs w:val="24"/>
          </w:rPr>
          <w:delText xml:space="preserve">me be a part of </w:delText>
        </w:r>
        <w:r w:rsidRPr="00917081" w:rsidDel="00F53B8D">
          <w:rPr>
            <w:rFonts w:ascii="Times New Roman" w:hAnsi="Times New Roman"/>
            <w:szCs w:val="24"/>
          </w:rPr>
          <w:delText xml:space="preserve">that emotional </w:delText>
        </w:r>
      </w:del>
      <w:r w:rsidRPr="00917081">
        <w:rPr>
          <w:rFonts w:ascii="Times New Roman" w:hAnsi="Times New Roman"/>
          <w:szCs w:val="24"/>
        </w:rPr>
        <w:t>experience</w:t>
      </w:r>
      <w:ins w:id="215" w:author="Vidhya" w:date="2009-06-18T21:07:00Z">
        <w:r>
          <w:rPr>
            <w:rFonts w:ascii="Times New Roman" w:hAnsi="Times New Roman"/>
            <w:szCs w:val="24"/>
          </w:rPr>
          <w:t xml:space="preserve"> it.</w:t>
        </w:r>
      </w:ins>
      <w:del w:id="216" w:author="Vidhya" w:date="2009-06-18T21:07:00Z">
        <w:r w:rsidRPr="00917081" w:rsidDel="00F53B8D">
          <w:rPr>
            <w:rFonts w:ascii="Times New Roman" w:hAnsi="Times New Roman"/>
            <w:szCs w:val="24"/>
          </w:rPr>
          <w:delText xml:space="preserve">. </w:delText>
        </w:r>
        <w:r w:rsidDel="00F53B8D">
          <w:rPr>
            <w:rFonts w:ascii="Times New Roman" w:hAnsi="Times New Roman"/>
            <w:szCs w:val="24"/>
          </w:rPr>
          <w:delText>As the young man’s story illustrates, when a singer feels the bhava in his/her soul, he will certainly touch the soul of the listeners.</w:delText>
        </w:r>
      </w:del>
      <w:r>
        <w:rPr>
          <w:rFonts w:ascii="Times New Roman" w:hAnsi="Times New Roman"/>
          <w:szCs w:val="24"/>
        </w:rPr>
        <w:t xml:space="preserve"> </w:t>
      </w:r>
    </w:p>
    <w:p w:rsidR="007E336D" w:rsidRDefault="007E336D" w:rsidP="00F3558E">
      <w:pPr>
        <w:rPr>
          <w:rFonts w:ascii="Times New Roman" w:hAnsi="Times New Roman"/>
          <w:szCs w:val="24"/>
        </w:rPr>
      </w:pPr>
    </w:p>
    <w:p w:rsidR="007E336D" w:rsidRDefault="007E336D" w:rsidP="00F53B8D">
      <w:del w:id="217" w:author="Vidhya" w:date="2009-06-18T21:08:00Z">
        <w:r w:rsidDel="00F53B8D">
          <w:delText xml:space="preserve">As the story of the young man illustrated, while learning to sing with sruthi alignment, thala control, and lyrical accuracy are important, ultimately the music that inspires is the one that is sincere, spontaneous, and emotional.  Whether Vani eventually wants to be a rasika, an amateur performer, or a professional musician, she must develop her manodharma through constant listening to music.  If Durga indeed believes that learning Carnatic music is valuable to Vani, then she should encourage Vani to listen to music, particularly live performances.  Otherwise, Vani would be better off learning Karate than Carnatic music.  </w:delText>
        </w:r>
      </w:del>
    </w:p>
    <w:sectPr w:rsidR="007E336D" w:rsidSect="00D327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1FF" w:rsidRDefault="00F821FF" w:rsidP="00D327C9">
      <w:r>
        <w:separator/>
      </w:r>
    </w:p>
  </w:endnote>
  <w:endnote w:type="continuationSeparator" w:id="0">
    <w:p w:rsidR="00F821FF" w:rsidRDefault="00F821FF" w:rsidP="00D327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1FF" w:rsidRDefault="00F821FF" w:rsidP="00D327C9">
      <w:r>
        <w:separator/>
      </w:r>
    </w:p>
  </w:footnote>
  <w:footnote w:type="continuationSeparator" w:id="0">
    <w:p w:rsidR="00F821FF" w:rsidRDefault="00F821FF" w:rsidP="00D327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C0B"/>
    <w:multiLevelType w:val="hybridMultilevel"/>
    <w:tmpl w:val="D67CF3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864ABD"/>
    <w:rsid w:val="0002386F"/>
    <w:rsid w:val="000526C2"/>
    <w:rsid w:val="00062D69"/>
    <w:rsid w:val="00083D5A"/>
    <w:rsid w:val="000D7163"/>
    <w:rsid w:val="000D7863"/>
    <w:rsid w:val="000F406A"/>
    <w:rsid w:val="000F5BBE"/>
    <w:rsid w:val="00133D7B"/>
    <w:rsid w:val="001448AB"/>
    <w:rsid w:val="00146F68"/>
    <w:rsid w:val="0015157F"/>
    <w:rsid w:val="00170E47"/>
    <w:rsid w:val="00181982"/>
    <w:rsid w:val="001819E6"/>
    <w:rsid w:val="00190231"/>
    <w:rsid w:val="00192C8C"/>
    <w:rsid w:val="00194E22"/>
    <w:rsid w:val="00197DBE"/>
    <w:rsid w:val="001A56FC"/>
    <w:rsid w:val="001C77C9"/>
    <w:rsid w:val="001D2FDE"/>
    <w:rsid w:val="001D428D"/>
    <w:rsid w:val="001F1337"/>
    <w:rsid w:val="00210F3B"/>
    <w:rsid w:val="00217CE2"/>
    <w:rsid w:val="00223637"/>
    <w:rsid w:val="0024610D"/>
    <w:rsid w:val="0025368B"/>
    <w:rsid w:val="00275112"/>
    <w:rsid w:val="00294A34"/>
    <w:rsid w:val="002A2A83"/>
    <w:rsid w:val="002B3DA6"/>
    <w:rsid w:val="002B4D30"/>
    <w:rsid w:val="002D5321"/>
    <w:rsid w:val="002E3A41"/>
    <w:rsid w:val="00313E5F"/>
    <w:rsid w:val="003234E3"/>
    <w:rsid w:val="00333BE2"/>
    <w:rsid w:val="00350B69"/>
    <w:rsid w:val="00351D10"/>
    <w:rsid w:val="00353C3A"/>
    <w:rsid w:val="00357BE5"/>
    <w:rsid w:val="00385503"/>
    <w:rsid w:val="00387FAB"/>
    <w:rsid w:val="004102F4"/>
    <w:rsid w:val="00410BFF"/>
    <w:rsid w:val="00414DD5"/>
    <w:rsid w:val="004317C7"/>
    <w:rsid w:val="00454167"/>
    <w:rsid w:val="00463197"/>
    <w:rsid w:val="004636ED"/>
    <w:rsid w:val="00463758"/>
    <w:rsid w:val="00471D88"/>
    <w:rsid w:val="004751C4"/>
    <w:rsid w:val="00476C51"/>
    <w:rsid w:val="00481C26"/>
    <w:rsid w:val="00485F94"/>
    <w:rsid w:val="00491DD0"/>
    <w:rsid w:val="00492CB9"/>
    <w:rsid w:val="004B49D0"/>
    <w:rsid w:val="004C2C84"/>
    <w:rsid w:val="004D1B2B"/>
    <w:rsid w:val="004D2EF3"/>
    <w:rsid w:val="004D3EBA"/>
    <w:rsid w:val="004F45C7"/>
    <w:rsid w:val="004F6355"/>
    <w:rsid w:val="00523496"/>
    <w:rsid w:val="005528E2"/>
    <w:rsid w:val="00567DFB"/>
    <w:rsid w:val="0057141B"/>
    <w:rsid w:val="00572EAA"/>
    <w:rsid w:val="00573DCE"/>
    <w:rsid w:val="0057772F"/>
    <w:rsid w:val="00580B14"/>
    <w:rsid w:val="00583D37"/>
    <w:rsid w:val="005C2DC7"/>
    <w:rsid w:val="005C502D"/>
    <w:rsid w:val="005F203B"/>
    <w:rsid w:val="005F446C"/>
    <w:rsid w:val="005F717E"/>
    <w:rsid w:val="00607BF4"/>
    <w:rsid w:val="00612246"/>
    <w:rsid w:val="0064121E"/>
    <w:rsid w:val="0064481F"/>
    <w:rsid w:val="00650DB0"/>
    <w:rsid w:val="006560FA"/>
    <w:rsid w:val="006569A1"/>
    <w:rsid w:val="006569D7"/>
    <w:rsid w:val="00671F46"/>
    <w:rsid w:val="00693A36"/>
    <w:rsid w:val="00697F16"/>
    <w:rsid w:val="006A41C6"/>
    <w:rsid w:val="006B2014"/>
    <w:rsid w:val="006B2AD2"/>
    <w:rsid w:val="006D1FF3"/>
    <w:rsid w:val="006D65BF"/>
    <w:rsid w:val="00707293"/>
    <w:rsid w:val="00745896"/>
    <w:rsid w:val="00753BFE"/>
    <w:rsid w:val="00773D95"/>
    <w:rsid w:val="007810F7"/>
    <w:rsid w:val="007A0B8C"/>
    <w:rsid w:val="007D0400"/>
    <w:rsid w:val="007D2476"/>
    <w:rsid w:val="007D47D1"/>
    <w:rsid w:val="007D5AF1"/>
    <w:rsid w:val="007E336D"/>
    <w:rsid w:val="007F7B7F"/>
    <w:rsid w:val="00803D5F"/>
    <w:rsid w:val="00806AD8"/>
    <w:rsid w:val="0081422D"/>
    <w:rsid w:val="00830B84"/>
    <w:rsid w:val="00830D66"/>
    <w:rsid w:val="008378BA"/>
    <w:rsid w:val="008435ED"/>
    <w:rsid w:val="00864ABD"/>
    <w:rsid w:val="0086711E"/>
    <w:rsid w:val="00871152"/>
    <w:rsid w:val="00886FDF"/>
    <w:rsid w:val="008877F7"/>
    <w:rsid w:val="00892AF0"/>
    <w:rsid w:val="008A595D"/>
    <w:rsid w:val="008B3535"/>
    <w:rsid w:val="008B7572"/>
    <w:rsid w:val="008C2B1F"/>
    <w:rsid w:val="008D1CDB"/>
    <w:rsid w:val="008F7C90"/>
    <w:rsid w:val="00917081"/>
    <w:rsid w:val="0092104F"/>
    <w:rsid w:val="00926E79"/>
    <w:rsid w:val="00941B5D"/>
    <w:rsid w:val="009510E2"/>
    <w:rsid w:val="00953645"/>
    <w:rsid w:val="00956B32"/>
    <w:rsid w:val="00956C3F"/>
    <w:rsid w:val="0096397F"/>
    <w:rsid w:val="00975130"/>
    <w:rsid w:val="009922F6"/>
    <w:rsid w:val="00993E95"/>
    <w:rsid w:val="009A32AD"/>
    <w:rsid w:val="009D18E0"/>
    <w:rsid w:val="009D2C4E"/>
    <w:rsid w:val="009D7CBC"/>
    <w:rsid w:val="009F44A2"/>
    <w:rsid w:val="00A000BB"/>
    <w:rsid w:val="00A01F33"/>
    <w:rsid w:val="00A07ECA"/>
    <w:rsid w:val="00A13092"/>
    <w:rsid w:val="00A132A9"/>
    <w:rsid w:val="00A17E67"/>
    <w:rsid w:val="00A2241D"/>
    <w:rsid w:val="00A22994"/>
    <w:rsid w:val="00A345FC"/>
    <w:rsid w:val="00A502E5"/>
    <w:rsid w:val="00A5611D"/>
    <w:rsid w:val="00AA5AE6"/>
    <w:rsid w:val="00AA6063"/>
    <w:rsid w:val="00AB35A3"/>
    <w:rsid w:val="00AF4090"/>
    <w:rsid w:val="00B045AA"/>
    <w:rsid w:val="00B25C4D"/>
    <w:rsid w:val="00B45CF8"/>
    <w:rsid w:val="00B57A70"/>
    <w:rsid w:val="00B61310"/>
    <w:rsid w:val="00B628D3"/>
    <w:rsid w:val="00B86464"/>
    <w:rsid w:val="00BA2D3D"/>
    <w:rsid w:val="00BA327C"/>
    <w:rsid w:val="00BE36E4"/>
    <w:rsid w:val="00BE6949"/>
    <w:rsid w:val="00BF3041"/>
    <w:rsid w:val="00C20B67"/>
    <w:rsid w:val="00C210E3"/>
    <w:rsid w:val="00C2390F"/>
    <w:rsid w:val="00C34F26"/>
    <w:rsid w:val="00C406E2"/>
    <w:rsid w:val="00C6376A"/>
    <w:rsid w:val="00C649CD"/>
    <w:rsid w:val="00C677FE"/>
    <w:rsid w:val="00C843B1"/>
    <w:rsid w:val="00C96A50"/>
    <w:rsid w:val="00CC5D35"/>
    <w:rsid w:val="00CD112F"/>
    <w:rsid w:val="00CD1CC3"/>
    <w:rsid w:val="00D03BEE"/>
    <w:rsid w:val="00D327C9"/>
    <w:rsid w:val="00D32A61"/>
    <w:rsid w:val="00D35BDD"/>
    <w:rsid w:val="00D4317D"/>
    <w:rsid w:val="00D623B8"/>
    <w:rsid w:val="00D673D4"/>
    <w:rsid w:val="00D67D91"/>
    <w:rsid w:val="00D72BC8"/>
    <w:rsid w:val="00D83F23"/>
    <w:rsid w:val="00DA328D"/>
    <w:rsid w:val="00DB1030"/>
    <w:rsid w:val="00DB710F"/>
    <w:rsid w:val="00DC0CC4"/>
    <w:rsid w:val="00DF1E4B"/>
    <w:rsid w:val="00DF3323"/>
    <w:rsid w:val="00E138D7"/>
    <w:rsid w:val="00E57FB2"/>
    <w:rsid w:val="00E61E6F"/>
    <w:rsid w:val="00E91087"/>
    <w:rsid w:val="00E913CA"/>
    <w:rsid w:val="00EA7C11"/>
    <w:rsid w:val="00EB2C4A"/>
    <w:rsid w:val="00EC1013"/>
    <w:rsid w:val="00F06ADD"/>
    <w:rsid w:val="00F15AD2"/>
    <w:rsid w:val="00F22ACE"/>
    <w:rsid w:val="00F3558E"/>
    <w:rsid w:val="00F35DCF"/>
    <w:rsid w:val="00F4672A"/>
    <w:rsid w:val="00F53421"/>
    <w:rsid w:val="00F53B8D"/>
    <w:rsid w:val="00F65CD0"/>
    <w:rsid w:val="00F77078"/>
    <w:rsid w:val="00F821FF"/>
    <w:rsid w:val="00F87EA9"/>
    <w:rsid w:val="00FA1402"/>
    <w:rsid w:val="00FA370F"/>
    <w:rsid w:val="00FB319F"/>
    <w:rsid w:val="00FC03D6"/>
    <w:rsid w:val="00FC3069"/>
    <w:rsid w:val="00FF2755"/>
    <w:rsid w:val="00FF3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FA"/>
    <w:rPr>
      <w:sz w:val="24"/>
      <w:szCs w:val="20"/>
    </w:rPr>
  </w:style>
  <w:style w:type="paragraph" w:styleId="Heading1">
    <w:name w:val="heading 1"/>
    <w:basedOn w:val="Normal"/>
    <w:next w:val="Normal"/>
    <w:link w:val="Heading1Char"/>
    <w:uiPriority w:val="99"/>
    <w:qFormat/>
    <w:rsid w:val="006560FA"/>
    <w:pPr>
      <w:keepNext/>
      <w:outlineLvl w:val="0"/>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60FA"/>
    <w:rPr>
      <w:rFonts w:ascii="Arial" w:hAnsi="Arial" w:cs="Times New Roman"/>
      <w:sz w:val="28"/>
    </w:rPr>
  </w:style>
  <w:style w:type="paragraph" w:styleId="Title">
    <w:name w:val="Title"/>
    <w:basedOn w:val="Normal"/>
    <w:link w:val="TitleChar"/>
    <w:uiPriority w:val="99"/>
    <w:qFormat/>
    <w:rsid w:val="006560FA"/>
    <w:pPr>
      <w:jc w:val="center"/>
    </w:pPr>
    <w:rPr>
      <w:rFonts w:ascii="Arial" w:hAnsi="Arial"/>
      <w:b/>
      <w:sz w:val="32"/>
    </w:rPr>
  </w:style>
  <w:style w:type="character" w:customStyle="1" w:styleId="TitleChar">
    <w:name w:val="Title Char"/>
    <w:basedOn w:val="DefaultParagraphFont"/>
    <w:link w:val="Title"/>
    <w:uiPriority w:val="99"/>
    <w:locked/>
    <w:rsid w:val="006560FA"/>
    <w:rPr>
      <w:rFonts w:ascii="Arial" w:hAnsi="Arial" w:cs="Times New Roman"/>
      <w:b/>
      <w:sz w:val="32"/>
    </w:rPr>
  </w:style>
  <w:style w:type="character" w:styleId="Strong">
    <w:name w:val="Strong"/>
    <w:basedOn w:val="DefaultParagraphFont"/>
    <w:uiPriority w:val="99"/>
    <w:qFormat/>
    <w:rsid w:val="00D35BDD"/>
    <w:rPr>
      <w:rFonts w:cs="Times New Roman"/>
      <w:b/>
      <w:bCs/>
    </w:rPr>
  </w:style>
  <w:style w:type="paragraph" w:styleId="ListParagraph">
    <w:name w:val="List Paragraph"/>
    <w:basedOn w:val="Normal"/>
    <w:uiPriority w:val="99"/>
    <w:qFormat/>
    <w:rsid w:val="00D32A61"/>
    <w:pPr>
      <w:ind w:left="720"/>
    </w:pPr>
  </w:style>
  <w:style w:type="paragraph" w:styleId="NormalWeb">
    <w:name w:val="Normal (Web)"/>
    <w:basedOn w:val="Normal"/>
    <w:uiPriority w:val="99"/>
    <w:rsid w:val="00F53421"/>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semiHidden/>
    <w:rsid w:val="00F53421"/>
    <w:rPr>
      <w:rFonts w:cs="Times New Roman"/>
      <w:color w:val="0000FF"/>
      <w:u w:val="single"/>
    </w:rPr>
  </w:style>
  <w:style w:type="paragraph" w:styleId="Header">
    <w:name w:val="header"/>
    <w:basedOn w:val="Normal"/>
    <w:link w:val="HeaderChar"/>
    <w:uiPriority w:val="99"/>
    <w:semiHidden/>
    <w:rsid w:val="00D327C9"/>
    <w:pPr>
      <w:tabs>
        <w:tab w:val="center" w:pos="4680"/>
        <w:tab w:val="right" w:pos="9360"/>
      </w:tabs>
    </w:pPr>
  </w:style>
  <w:style w:type="character" w:customStyle="1" w:styleId="HeaderChar">
    <w:name w:val="Header Char"/>
    <w:basedOn w:val="DefaultParagraphFont"/>
    <w:link w:val="Header"/>
    <w:uiPriority w:val="99"/>
    <w:semiHidden/>
    <w:locked/>
    <w:rsid w:val="00D327C9"/>
    <w:rPr>
      <w:rFonts w:cs="Times New Roman"/>
      <w:sz w:val="24"/>
    </w:rPr>
  </w:style>
  <w:style w:type="paragraph" w:styleId="Footer">
    <w:name w:val="footer"/>
    <w:basedOn w:val="Normal"/>
    <w:link w:val="FooterChar"/>
    <w:uiPriority w:val="99"/>
    <w:semiHidden/>
    <w:rsid w:val="00D327C9"/>
    <w:pPr>
      <w:tabs>
        <w:tab w:val="center" w:pos="4680"/>
        <w:tab w:val="right" w:pos="9360"/>
      </w:tabs>
    </w:pPr>
  </w:style>
  <w:style w:type="character" w:customStyle="1" w:styleId="FooterChar">
    <w:name w:val="Footer Char"/>
    <w:basedOn w:val="DefaultParagraphFont"/>
    <w:link w:val="Footer"/>
    <w:uiPriority w:val="99"/>
    <w:semiHidden/>
    <w:locked/>
    <w:rsid w:val="00D327C9"/>
    <w:rPr>
      <w:rFonts w:cs="Times New Roman"/>
      <w:sz w:val="24"/>
    </w:rPr>
  </w:style>
  <w:style w:type="character" w:customStyle="1" w:styleId="unicode1">
    <w:name w:val="unicode1"/>
    <w:basedOn w:val="DefaultParagraphFont"/>
    <w:uiPriority w:val="99"/>
    <w:rsid w:val="00572EAA"/>
    <w:rPr>
      <w:rFonts w:ascii="inherit" w:hAnsi="inherit" w:cs="Times New Roman"/>
    </w:rPr>
  </w:style>
  <w:style w:type="paragraph" w:styleId="BalloonText">
    <w:name w:val="Balloon Text"/>
    <w:basedOn w:val="Normal"/>
    <w:link w:val="BalloonTextChar"/>
    <w:uiPriority w:val="99"/>
    <w:semiHidden/>
    <w:rsid w:val="008F7C90"/>
    <w:rPr>
      <w:rFonts w:ascii="Tahoma" w:hAnsi="Tahoma" w:cs="Tahoma"/>
      <w:sz w:val="16"/>
      <w:szCs w:val="16"/>
    </w:rPr>
  </w:style>
  <w:style w:type="character" w:customStyle="1" w:styleId="BalloonTextChar">
    <w:name w:val="Balloon Text Char"/>
    <w:basedOn w:val="DefaultParagraphFont"/>
    <w:link w:val="BalloonText"/>
    <w:uiPriority w:val="99"/>
    <w:semiHidden/>
    <w:rsid w:val="0067078B"/>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352270406">
      <w:marLeft w:val="0"/>
      <w:marRight w:val="0"/>
      <w:marTop w:val="0"/>
      <w:marBottom w:val="0"/>
      <w:divBdr>
        <w:top w:val="none" w:sz="0" w:space="0" w:color="auto"/>
        <w:left w:val="none" w:sz="0" w:space="0" w:color="auto"/>
        <w:bottom w:val="none" w:sz="0" w:space="0" w:color="auto"/>
        <w:right w:val="none" w:sz="0" w:space="0" w:color="auto"/>
      </w:divBdr>
      <w:divsChild>
        <w:div w:id="352270415">
          <w:marLeft w:val="0"/>
          <w:marRight w:val="0"/>
          <w:marTop w:val="0"/>
          <w:marBottom w:val="0"/>
          <w:divBdr>
            <w:top w:val="none" w:sz="0" w:space="0" w:color="auto"/>
            <w:left w:val="none" w:sz="0" w:space="0" w:color="auto"/>
            <w:bottom w:val="none" w:sz="0" w:space="0" w:color="auto"/>
            <w:right w:val="none" w:sz="0" w:space="0" w:color="auto"/>
          </w:divBdr>
          <w:divsChild>
            <w:div w:id="352270409">
              <w:marLeft w:val="0"/>
              <w:marRight w:val="0"/>
              <w:marTop w:val="0"/>
              <w:marBottom w:val="0"/>
              <w:divBdr>
                <w:top w:val="none" w:sz="0" w:space="0" w:color="auto"/>
                <w:left w:val="none" w:sz="0" w:space="0" w:color="auto"/>
                <w:bottom w:val="none" w:sz="0" w:space="0" w:color="auto"/>
                <w:right w:val="none" w:sz="0" w:space="0" w:color="auto"/>
              </w:divBdr>
              <w:divsChild>
                <w:div w:id="352270412">
                  <w:marLeft w:val="0"/>
                  <w:marRight w:val="0"/>
                  <w:marTop w:val="0"/>
                  <w:marBottom w:val="0"/>
                  <w:divBdr>
                    <w:top w:val="none" w:sz="0" w:space="0" w:color="auto"/>
                    <w:left w:val="none" w:sz="0" w:space="0" w:color="auto"/>
                    <w:bottom w:val="none" w:sz="0" w:space="0" w:color="auto"/>
                    <w:right w:val="none" w:sz="0" w:space="0" w:color="auto"/>
                  </w:divBdr>
                  <w:divsChild>
                    <w:div w:id="3522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70407">
      <w:marLeft w:val="0"/>
      <w:marRight w:val="0"/>
      <w:marTop w:val="0"/>
      <w:marBottom w:val="0"/>
      <w:divBdr>
        <w:top w:val="none" w:sz="0" w:space="0" w:color="auto"/>
        <w:left w:val="none" w:sz="0" w:space="0" w:color="auto"/>
        <w:bottom w:val="none" w:sz="0" w:space="0" w:color="auto"/>
        <w:right w:val="none" w:sz="0" w:space="0" w:color="auto"/>
      </w:divBdr>
    </w:div>
    <w:div w:id="352270410">
      <w:marLeft w:val="0"/>
      <w:marRight w:val="0"/>
      <w:marTop w:val="0"/>
      <w:marBottom w:val="0"/>
      <w:divBdr>
        <w:top w:val="none" w:sz="0" w:space="0" w:color="auto"/>
        <w:left w:val="none" w:sz="0" w:space="0" w:color="auto"/>
        <w:bottom w:val="none" w:sz="0" w:space="0" w:color="auto"/>
        <w:right w:val="none" w:sz="0" w:space="0" w:color="auto"/>
      </w:divBdr>
    </w:div>
    <w:div w:id="352270413">
      <w:marLeft w:val="0"/>
      <w:marRight w:val="0"/>
      <w:marTop w:val="0"/>
      <w:marBottom w:val="0"/>
      <w:divBdr>
        <w:top w:val="none" w:sz="0" w:space="0" w:color="auto"/>
        <w:left w:val="none" w:sz="0" w:space="0" w:color="auto"/>
        <w:bottom w:val="none" w:sz="0" w:space="0" w:color="auto"/>
        <w:right w:val="none" w:sz="0" w:space="0" w:color="auto"/>
      </w:divBdr>
      <w:divsChild>
        <w:div w:id="352270418">
          <w:marLeft w:val="0"/>
          <w:marRight w:val="0"/>
          <w:marTop w:val="0"/>
          <w:marBottom w:val="0"/>
          <w:divBdr>
            <w:top w:val="none" w:sz="0" w:space="0" w:color="auto"/>
            <w:left w:val="none" w:sz="0" w:space="0" w:color="auto"/>
            <w:bottom w:val="none" w:sz="0" w:space="0" w:color="auto"/>
            <w:right w:val="none" w:sz="0" w:space="0" w:color="auto"/>
          </w:divBdr>
          <w:divsChild>
            <w:div w:id="352270408">
              <w:marLeft w:val="0"/>
              <w:marRight w:val="0"/>
              <w:marTop w:val="0"/>
              <w:marBottom w:val="0"/>
              <w:divBdr>
                <w:top w:val="none" w:sz="0" w:space="0" w:color="auto"/>
                <w:left w:val="none" w:sz="0" w:space="0" w:color="auto"/>
                <w:bottom w:val="none" w:sz="0" w:space="0" w:color="auto"/>
                <w:right w:val="none" w:sz="0" w:space="0" w:color="auto"/>
              </w:divBdr>
              <w:divsChild>
                <w:div w:id="352270416">
                  <w:marLeft w:val="0"/>
                  <w:marRight w:val="0"/>
                  <w:marTop w:val="0"/>
                  <w:marBottom w:val="0"/>
                  <w:divBdr>
                    <w:top w:val="none" w:sz="0" w:space="0" w:color="auto"/>
                    <w:left w:val="none" w:sz="0" w:space="0" w:color="auto"/>
                    <w:bottom w:val="none" w:sz="0" w:space="0" w:color="auto"/>
                    <w:right w:val="none" w:sz="0" w:space="0" w:color="auto"/>
                  </w:divBdr>
                  <w:divsChild>
                    <w:div w:id="3522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704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Listening and Learning Are Not Mutually Exclusive</dc:title>
  <dc:creator>Ram</dc:creator>
  <cp:lastModifiedBy>Ram</cp:lastModifiedBy>
  <cp:revision>2</cp:revision>
  <dcterms:created xsi:type="dcterms:W3CDTF">2009-06-19T10:22:00Z</dcterms:created>
  <dcterms:modified xsi:type="dcterms:W3CDTF">2009-06-19T10:22:00Z</dcterms:modified>
</cp:coreProperties>
</file>